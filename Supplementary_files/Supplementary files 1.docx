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after="0"/>
        <w:rPr>
          <w:rFonts w:ascii="Times New Roman" w:hAnsi="Times New Roman" w:cs="Times New Roman" w:eastAsiaTheme="minorEastAsia"/>
          <w:b/>
          <w:bCs/>
          <w:kern w:val="2"/>
          <w:sz w:val="44"/>
          <w:szCs w:val="44"/>
          <w:lang w:val="en-US" w:eastAsia="zh-CN" w:bidi="ar-SA"/>
        </w:rPr>
      </w:pPr>
      <w:bookmarkStart w:id="0" w:name="OLE_LINK273"/>
      <w:bookmarkStart w:id="1" w:name="OLE_LINK272"/>
      <w:bookmarkStart w:id="2" w:name="OLE_LINK144"/>
      <w:bookmarkStart w:id="3" w:name="OLE_LINK143"/>
      <w:bookmarkStart w:id="4" w:name="OLE_LINK142"/>
      <w:bookmarkStart w:id="5" w:name="OLE_LINK348"/>
      <w:bookmarkStart w:id="6" w:name="OLE_LINK349"/>
      <w:bookmarkStart w:id="7" w:name="OLE_LINK137"/>
      <w:bookmarkStart w:id="8" w:name="OLE_LINK136"/>
      <w:bookmarkStart w:id="9" w:name="OLE_LINK138"/>
      <w:bookmarkStart w:id="10" w:name="OLE_LINK135"/>
      <w:bookmarkStart w:id="11" w:name="OLE_LINK146"/>
      <w:bookmarkStart w:id="12" w:name="OLE_LINK145"/>
      <w:r>
        <w:rPr>
          <w:rFonts w:hint="eastAsia" w:ascii="Times New Roman" w:hAnsi="Times New Roman" w:cs="Times New Roman" w:eastAsiaTheme="minorEastAsia"/>
          <w:b/>
          <w:bCs/>
          <w:kern w:val="2"/>
          <w:sz w:val="44"/>
          <w:szCs w:val="44"/>
          <w:lang w:val="en-US" w:eastAsia="zh-CN" w:bidi="ar-SA"/>
        </w:rPr>
        <w:t>Supplementary manuscript of</w:t>
      </w:r>
    </w:p>
    <w:bookmarkEnd w:id="0"/>
    <w:bookmarkEnd w:id="1"/>
    <w:bookmarkEnd w:id="2"/>
    <w:bookmarkEnd w:id="3"/>
    <w:bookmarkEnd w:id="4"/>
    <w:bookmarkEnd w:id="5"/>
    <w:bookmarkEnd w:id="6"/>
    <w:p>
      <w:pPr>
        <w:jc w:val="center"/>
        <w:rPr>
          <w:rFonts w:ascii="Times New Roman" w:hAnsi="Times New Roman" w:cs="Times New Roman"/>
          <w:sz w:val="44"/>
          <w:szCs w:val="44"/>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MACROBUTTON MTEditEquationSection2 </w:instrText>
      </w:r>
      <w:r>
        <w:rPr>
          <w:rStyle w:val="26"/>
        </w:rPr>
        <w:instrText xml:space="preserve">Equation Chapter 1 Section 1</w:instrText>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MTEqn \r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MTSec \r 1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begin"/>
      </w:r>
      <w:r>
        <w:rPr>
          <w:rFonts w:ascii="Times New Roman" w:hAnsi="Times New Roman" w:cs="Times New Roman"/>
          <w:sz w:val="44"/>
          <w:szCs w:val="44"/>
        </w:rPr>
        <w:instrText xml:space="preserve"> SEQ MTChap \r 1 \h \* MERGEFORMAT </w:instrText>
      </w:r>
      <w:r>
        <w:rPr>
          <w:rFonts w:ascii="Times New Roman" w:hAnsi="Times New Roman" w:cs="Times New Roman"/>
          <w:sz w:val="44"/>
          <w:szCs w:val="44"/>
        </w:rPr>
        <w:fldChar w:fldCharType="end"/>
      </w:r>
      <w:r>
        <w:rPr>
          <w:rFonts w:ascii="Times New Roman" w:hAnsi="Times New Roman" w:cs="Times New Roman"/>
          <w:sz w:val="44"/>
          <w:szCs w:val="44"/>
        </w:rPr>
        <w:fldChar w:fldCharType="end"/>
      </w:r>
      <w:r>
        <w:rPr>
          <w:rFonts w:ascii="Times New Roman" w:hAnsi="Times New Roman" w:cs="Times New Roman"/>
          <w:sz w:val="44"/>
          <w:szCs w:val="44"/>
        </w:rPr>
        <w:t xml:space="preserve">Multi-modal optimization </w:t>
      </w:r>
      <w:bookmarkStart w:id="13" w:name="_Hlk87276808"/>
      <w:r>
        <w:rPr>
          <w:rFonts w:ascii="Times New Roman" w:hAnsi="Times New Roman" w:cs="Times New Roman"/>
          <w:sz w:val="44"/>
          <w:szCs w:val="44"/>
        </w:rPr>
        <w:t>to identify personalized biomarke</w:t>
      </w:r>
      <w:bookmarkStart w:id="18" w:name="_GoBack"/>
      <w:bookmarkEnd w:id="18"/>
      <w:r>
        <w:rPr>
          <w:rFonts w:ascii="Times New Roman" w:hAnsi="Times New Roman" w:cs="Times New Roman"/>
          <w:sz w:val="44"/>
          <w:szCs w:val="44"/>
        </w:rPr>
        <w:t>rs for disease prediction and early treatment of individual patients in cancer</w:t>
      </w:r>
    </w:p>
    <w:p>
      <w:pPr>
        <w:spacing w:before="156" w:beforeLines="50" w:after="156" w:afterLines="50" w:line="360" w:lineRule="auto"/>
        <w:rPr>
          <w:rFonts w:ascii="Times New Roman" w:hAnsi="Times New Roman" w:eastAsia="PMingLiU" w:cs="Times New Roman"/>
          <w:sz w:val="24"/>
          <w:szCs w:val="24"/>
        </w:rPr>
      </w:pPr>
      <w:bookmarkStart w:id="14" w:name="OLE_LINK235"/>
      <w:bookmarkStart w:id="15" w:name="OLE_LINK236"/>
      <w:r>
        <w:rPr>
          <w:rFonts w:ascii="Times New Roman" w:hAnsi="Times New Roman" w:eastAsia="宋体" w:cs="Times New Roman"/>
          <w:sz w:val="24"/>
          <w:szCs w:val="24"/>
        </w:rPr>
        <w:t>Jing Liang</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Zong-Wei Li</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Cai-Tong Yue </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Han Cheng</w:t>
      </w:r>
      <w:r>
        <w:rPr>
          <w:rFonts w:ascii="Times New Roman" w:hAnsi="Times New Roman" w:eastAsia="宋体" w:cs="Times New Roman"/>
          <w:sz w:val="24"/>
          <w:szCs w:val="24"/>
          <w:vertAlign w:val="superscript"/>
        </w:rPr>
        <w:t>2</w:t>
      </w:r>
      <w:r>
        <w:rPr>
          <w:rFonts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sz w:val="24"/>
          <w:szCs w:val="24"/>
        </w:rPr>
        <w:t>Ze-Xian Liu</w:t>
      </w:r>
      <w:r>
        <w:rPr>
          <w:rFonts w:ascii="Times New Roman" w:hAnsi="Times New Roman" w:eastAsia="宋体" w:cs="Times New Roman"/>
          <w:sz w:val="24"/>
          <w:szCs w:val="24"/>
          <w:vertAlign w:val="superscript"/>
        </w:rPr>
        <w:t>3</w:t>
      </w:r>
      <w:r>
        <w:rPr>
          <w:rFonts w:ascii="Times New Roman" w:hAnsi="Times New Roman" w:eastAsia="宋体" w:cs="Times New Roman"/>
          <w:sz w:val="24"/>
        </w:rPr>
        <w:t>,</w:t>
      </w:r>
      <w:r>
        <w:rPr>
          <w:rFonts w:hint="eastAsia" w:ascii="Times New Roman" w:hAnsi="Times New Roman" w:eastAsia="宋体" w:cs="Times New Roman"/>
          <w:sz w:val="24"/>
        </w:rPr>
        <w:t xml:space="preserve"> </w:t>
      </w:r>
      <w:r>
        <w:rPr>
          <w:rFonts w:ascii="Times New Roman" w:hAnsi="Times New Roman" w:eastAsia="宋体" w:cs="Times New Roman"/>
          <w:sz w:val="24"/>
          <w:szCs w:val="24"/>
        </w:rPr>
        <w:t>Wei-Feng Guo</w:t>
      </w:r>
      <w:r>
        <w:rPr>
          <w:rFonts w:ascii="Times New Roman" w:hAnsi="Times New Roman" w:eastAsia="宋体" w:cs="Times New Roman"/>
          <w:sz w:val="24"/>
          <w:szCs w:val="24"/>
          <w:vertAlign w:val="superscript"/>
        </w:rPr>
        <w:t>1,3</w:t>
      </w:r>
      <w:r>
        <w:rPr>
          <w:rFonts w:ascii="Times New Roman" w:hAnsi="Times New Roman" w:eastAsia="PMingLiU" w:cs="Times New Roman"/>
          <w:sz w:val="24"/>
          <w:szCs w:val="24"/>
        </w:rPr>
        <w:t>*</w:t>
      </w:r>
    </w:p>
    <w:p>
      <w:pPr>
        <w:snapToGrid w:val="0"/>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 xml:space="preserve"> School of Electrical Engineering, Zhengzhou University, Zhengzhou 450001, China</w:t>
      </w:r>
    </w:p>
    <w:p>
      <w:pPr>
        <w:snapToGrid w:val="0"/>
        <w:rPr>
          <w:rFonts w:ascii="Times New Roman" w:hAnsi="Times New Roman" w:eastAsia="宋体" w:cs="Times New Roman"/>
          <w:sz w:val="24"/>
          <w:szCs w:val="24"/>
        </w:rPr>
      </w:pPr>
      <w:r>
        <w:rPr>
          <w:rFonts w:ascii="Times New Roman" w:hAnsi="Times New Roman" w:eastAsia="宋体" w:cs="Times New Roman"/>
          <w:sz w:val="24"/>
          <w:szCs w:val="24"/>
          <w:vertAlign w:val="superscript"/>
        </w:rPr>
        <w:t>2</w:t>
      </w:r>
      <w:r>
        <w:rPr>
          <w:rFonts w:ascii="Times New Roman" w:hAnsi="Times New Roman" w:eastAsia="宋体" w:cs="Times New Roman"/>
          <w:sz w:val="24"/>
          <w:szCs w:val="24"/>
        </w:rPr>
        <w:t xml:space="preserve"> School of Life Sciences,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3</w:t>
      </w:r>
      <w:r>
        <w:rPr>
          <w:rFonts w:ascii="Times New Roman" w:hAnsi="Times New Roman" w:eastAsia="宋体" w:cs="Times New Roman"/>
          <w:sz w:val="24"/>
        </w:rPr>
        <w:t xml:space="preserve"> State Key Laboratory of Oncology in South China, Collaborative Innovation Center for Cancer Medicine, Sun Yat-sen University Cancer Center, Guangzhou 510060,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w:t>
      </w:r>
      <w:r>
        <w:rPr>
          <w:rFonts w:ascii="Times New Roman" w:hAnsi="Times New Roman" w:eastAsia="宋体" w:cs="Times New Roman"/>
          <w:sz w:val="24"/>
        </w:rPr>
        <w:t xml:space="preserve"> To whom correspondence should be addressed. </w:t>
      </w:r>
    </w:p>
    <w:p>
      <w:pPr>
        <w:spacing w:line="360" w:lineRule="auto"/>
        <w:rPr>
          <w:rFonts w:ascii="Times New Roman" w:hAnsi="Times New Roman" w:eastAsia="宋体"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HYPERLINK "Tel:86-21-54920100" </w:instrText>
      </w:r>
      <w:r>
        <w:rPr>
          <w:rFonts w:ascii="Times New Roman" w:hAnsi="Times New Roman" w:cs="Times New Roman"/>
        </w:rPr>
        <w:fldChar w:fldCharType="separate"/>
      </w:r>
      <w:r>
        <w:rPr>
          <w:rFonts w:hint="eastAsia" w:ascii="Times New Roman" w:hAnsi="Times New Roman" w:cs="Times New Roman" w:eastAsiaTheme="minorEastAsia"/>
          <w:kern w:val="0"/>
          <w:sz w:val="24"/>
          <w:szCs w:val="24"/>
          <w:lang w:eastAsia="en-US"/>
        </w:rPr>
        <w:t>Tel:86-0371-67781</w:t>
      </w:r>
      <w:r>
        <w:rPr>
          <w:rFonts w:hint="eastAsia" w:ascii="Times New Roman" w:hAnsi="Times New Roman" w:cs="Times New Roman" w:eastAsiaTheme="minorEastAsia"/>
          <w:kern w:val="0"/>
          <w:sz w:val="24"/>
          <w:szCs w:val="24"/>
        </w:rPr>
        <w:t>0</w:t>
      </w:r>
      <w:r>
        <w:rPr>
          <w:rFonts w:hint="eastAsia" w:ascii="Times New Roman" w:hAnsi="Times New Roman" w:cs="Times New Roman" w:eastAsiaTheme="minorEastAsia"/>
          <w:kern w:val="0"/>
          <w:sz w:val="24"/>
          <w:szCs w:val="24"/>
        </w:rPr>
        <w:fldChar w:fldCharType="end"/>
      </w:r>
      <w:r>
        <w:rPr>
          <w:rFonts w:hint="eastAsia" w:ascii="Times New Roman" w:hAnsi="Times New Roman" w:cs="Times New Roman" w:eastAsiaTheme="minorEastAsia"/>
          <w:kern w:val="0"/>
          <w:sz w:val="24"/>
          <w:szCs w:val="24"/>
        </w:rPr>
        <w:t>18</w:t>
      </w:r>
      <w:r>
        <w:rPr>
          <w:rFonts w:ascii="Times New Roman" w:hAnsi="Times New Roman" w:eastAsia="宋体" w:cs="Times New Roman"/>
          <w:sz w:val="24"/>
        </w:rPr>
        <w:t xml:space="preserve">; Fax: </w:t>
      </w:r>
      <w:r>
        <w:rPr>
          <w:rFonts w:ascii="Times New Roman" w:hAnsi="Times New Roman" w:cs="Times New Roman"/>
        </w:rPr>
        <w:fldChar w:fldCharType="begin"/>
      </w:r>
      <w:r>
        <w:rPr>
          <w:rFonts w:ascii="Times New Roman" w:hAnsi="Times New Roman" w:cs="Times New Roman"/>
        </w:rPr>
        <w:instrText xml:space="preserve"> HYPERLINK "Tel:86-21-54920100" </w:instrText>
      </w:r>
      <w:r>
        <w:rPr>
          <w:rFonts w:ascii="Times New Roman" w:hAnsi="Times New Roman" w:cs="Times New Roman"/>
        </w:rPr>
        <w:fldChar w:fldCharType="separate"/>
      </w:r>
      <w:r>
        <w:rPr>
          <w:rFonts w:hint="eastAsia" w:ascii="Times New Roman" w:hAnsi="Times New Roman" w:cs="Times New Roman" w:eastAsiaTheme="minorEastAsia"/>
          <w:kern w:val="0"/>
          <w:sz w:val="24"/>
          <w:szCs w:val="24"/>
          <w:lang w:eastAsia="en-US"/>
        </w:rPr>
        <w:t>86-0371-67781</w:t>
      </w:r>
      <w:r>
        <w:rPr>
          <w:rFonts w:hint="eastAsia" w:ascii="Times New Roman" w:hAnsi="Times New Roman" w:cs="Times New Roman" w:eastAsiaTheme="minorEastAsia"/>
          <w:kern w:val="0"/>
          <w:sz w:val="24"/>
          <w:szCs w:val="24"/>
        </w:rPr>
        <w:t>0</w:t>
      </w:r>
      <w:r>
        <w:rPr>
          <w:rFonts w:hint="eastAsia" w:ascii="Times New Roman" w:hAnsi="Times New Roman" w:cs="Times New Roman" w:eastAsiaTheme="minorEastAsia"/>
          <w:kern w:val="0"/>
          <w:sz w:val="24"/>
          <w:szCs w:val="24"/>
        </w:rPr>
        <w:fldChar w:fldCharType="end"/>
      </w:r>
      <w:r>
        <w:rPr>
          <w:rFonts w:hint="eastAsia" w:ascii="Times New Roman" w:hAnsi="Times New Roman" w:cs="Times New Roman" w:eastAsiaTheme="minorEastAsia"/>
          <w:kern w:val="0"/>
          <w:sz w:val="24"/>
          <w:szCs w:val="24"/>
        </w:rPr>
        <w:t>18</w:t>
      </w:r>
      <w:r>
        <w:rPr>
          <w:rFonts w:ascii="Times New Roman" w:hAnsi="Times New Roman" w:eastAsia="宋体" w:cs="Times New Roman"/>
          <w:sz w:val="24"/>
        </w:rPr>
        <w:t xml:space="preserve">; Email: </w:t>
      </w:r>
      <w:r>
        <w:rPr>
          <w:rFonts w:ascii="Times New Roman" w:hAnsi="Times New Roman" w:cs="Times New Roman"/>
        </w:rPr>
        <w:fldChar w:fldCharType="begin"/>
      </w:r>
      <w:r>
        <w:rPr>
          <w:rFonts w:ascii="Times New Roman" w:hAnsi="Times New Roman" w:cs="Times New Roman"/>
        </w:rPr>
        <w:instrText xml:space="preserve"> HYPERLINK "mailto:liangjing@zzu.edu.cn," </w:instrText>
      </w:r>
      <w:r>
        <w:rPr>
          <w:rFonts w:ascii="Times New Roman" w:hAnsi="Times New Roman" w:cs="Times New Roman"/>
        </w:rPr>
        <w:fldChar w:fldCharType="separate"/>
      </w:r>
      <w:r>
        <w:rPr>
          <w:rFonts w:ascii="Times New Roman" w:hAnsi="Times New Roman" w:eastAsia="宋体" w:cs="Times New Roman"/>
          <w:sz w:val="24"/>
          <w:szCs w:val="24"/>
        </w:rPr>
        <w:t>guowf@zzu.edu.cn</w:t>
      </w:r>
      <w:r>
        <w:rPr>
          <w:rFonts w:ascii="Times New Roman" w:hAnsi="Times New Roman" w:eastAsia="宋体" w:cs="Times New Roman"/>
          <w:sz w:val="24"/>
          <w:szCs w:val="24"/>
        </w:rPr>
        <w:fldChar w:fldCharType="end"/>
      </w:r>
    </w:p>
    <w:bookmarkEnd w:id="13"/>
    <w:bookmarkEnd w:id="14"/>
    <w:bookmarkEnd w:id="15"/>
    <w:p>
      <w:pPr>
        <w:spacing w:before="156" w:beforeLines="50" w:after="156" w:afterLines="50" w:line="360" w:lineRule="auto"/>
        <w:rPr>
          <w:rFonts w:ascii="CMSSBX10" w:hAnsi="CMSSBX10" w:cs="CMSSBX10"/>
          <w:b/>
          <w:bCs/>
          <w:color w:val="151616"/>
          <w:kern w:val="0"/>
          <w:sz w:val="28"/>
          <w:szCs w:val="28"/>
        </w:rPr>
      </w:pPr>
      <w:r>
        <w:rPr>
          <w:rFonts w:ascii="Times New Roman" w:hAnsi="Times New Roman"/>
          <w:b/>
          <w:bCs/>
          <w:sz w:val="30"/>
          <w:szCs w:val="30"/>
        </w:rPr>
        <w:t>P</w:t>
      </w:r>
      <w:r>
        <w:rPr>
          <w:rFonts w:hint="eastAsia" w:ascii="Times New Roman" w:hAnsi="Times New Roman"/>
          <w:b/>
          <w:bCs/>
          <w:sz w:val="30"/>
          <w:szCs w:val="30"/>
        </w:rPr>
        <w:t>art</w:t>
      </w:r>
      <w:r>
        <w:rPr>
          <w:rFonts w:hint="eastAsia" w:ascii="Times New Roman" w:hAnsi="Times New Roman"/>
          <w:sz w:val="30"/>
          <w:szCs w:val="30"/>
        </w:rPr>
        <w:t xml:space="preserve"> </w:t>
      </w:r>
      <w:r>
        <w:rPr>
          <w:rFonts w:ascii="CMSSBX10" w:hAnsi="CMSSBX10" w:cs="CMSSBX10"/>
          <w:b/>
          <w:bCs/>
          <w:color w:val="151616"/>
          <w:kern w:val="0"/>
          <w:sz w:val="28"/>
          <w:szCs w:val="28"/>
        </w:rPr>
        <w:t>A</w:t>
      </w:r>
      <w:r>
        <w:rPr>
          <w:rFonts w:hint="eastAsia" w:ascii="CMSSBX10" w:hAnsi="CMSSBX10" w:cs="CMSSBX10"/>
          <w:b/>
          <w:bCs/>
          <w:color w:val="151616"/>
          <w:kern w:val="0"/>
          <w:sz w:val="28"/>
          <w:szCs w:val="28"/>
        </w:rPr>
        <w:t>:</w:t>
      </w:r>
      <w:bookmarkEnd w:id="7"/>
      <w:bookmarkEnd w:id="8"/>
      <w:bookmarkEnd w:id="9"/>
      <w:bookmarkEnd w:id="10"/>
      <w:r>
        <w:rPr>
          <w:rFonts w:hint="eastAsia" w:ascii="CMSSBX10" w:hAnsi="CMSSBX10" w:cs="CMSSBX10"/>
          <w:b/>
          <w:bCs/>
          <w:color w:val="151616"/>
          <w:kern w:val="0"/>
          <w:sz w:val="28"/>
          <w:szCs w:val="28"/>
        </w:rPr>
        <w:t xml:space="preserve"> </w:t>
      </w:r>
      <w:bookmarkEnd w:id="11"/>
      <w:bookmarkEnd w:id="12"/>
      <w:bookmarkStart w:id="16" w:name="OLE_LINK251"/>
      <w:bookmarkStart w:id="17" w:name="OLE_LINK250"/>
      <w:r>
        <w:rPr>
          <w:rFonts w:ascii="CMSSBX10" w:hAnsi="CMSSBX10" w:cs="CMSSBX10"/>
          <w:b/>
          <w:bCs/>
          <w:color w:val="151616"/>
          <w:kern w:val="0"/>
          <w:sz w:val="28"/>
          <w:szCs w:val="28"/>
        </w:rPr>
        <w:t xml:space="preserve"> The analysis of enrichment of cancer driver genes of PDNBs.</w:t>
      </w:r>
    </w:p>
    <w:p>
      <w:pPr>
        <w:spacing w:line="440" w:lineRule="exact"/>
        <w:rPr>
          <w:rFonts w:ascii="Times New Roman" w:hAnsi="Times New Roman" w:eastAsia="等线" w:cs="Times New Roman"/>
          <w:sz w:val="24"/>
          <w:szCs w:val="24"/>
        </w:rPr>
      </w:pPr>
      <w:r>
        <w:rPr>
          <w:rFonts w:ascii="Times New Roman" w:hAnsi="Times New Roman" w:cs="Times New Roman"/>
          <w:sz w:val="24"/>
          <w:szCs w:val="24"/>
        </w:rPr>
        <w:t>According to the Cancer Gene Census, there are 23 ,18 genes are annotated as driver genes of BRCA and LUNG cancer tissue, respectively.</w:t>
      </w:r>
      <w:r>
        <w:t xml:space="preserve"> </w:t>
      </w:r>
      <w:r>
        <w:rPr>
          <w:rFonts w:ascii="Times New Roman" w:hAnsi="Times New Roman" w:cs="Times New Roman"/>
          <w:sz w:val="24"/>
          <w:szCs w:val="24"/>
        </w:rPr>
        <w:t xml:space="preserve">We found that MMPDNB found one breast cancer driver gene in BRCA patients and six lung cancer driver genes in LUNG patients by analyzing PDNBs with the largest early warning score. By analyzing all PDNBs of each individual patients, we found that MMPDNB found two breast cancer driver genes in BRCA patients and fifteen lung cancer driver genes in LUNG patients. A key point of PDNBs with higher enrichment of cancer driver genes is that the number of genes constituting PDNB is small, which also proves </w:t>
      </w:r>
      <w:r>
        <w:rPr>
          <w:rFonts w:ascii="Times New Roman" w:hAnsi="Times New Roman" w:eastAsia="等线" w:cs="Times New Roman"/>
          <w:sz w:val="24"/>
          <w:szCs w:val="24"/>
        </w:rPr>
        <w:t>the formation of PDNB</w:t>
      </w:r>
      <w:r>
        <w:rPr>
          <w:rFonts w:hint="eastAsia" w:ascii="Times New Roman" w:hAnsi="Times New Roman" w:eastAsia="等线" w:cs="Times New Roman"/>
          <w:sz w:val="24"/>
          <w:szCs w:val="24"/>
        </w:rPr>
        <w:t>s</w:t>
      </w:r>
      <w:r>
        <w:rPr>
          <w:rFonts w:ascii="Times New Roman" w:hAnsi="Times New Roman" w:eastAsia="等线" w:cs="Times New Roman"/>
          <w:sz w:val="24"/>
          <w:szCs w:val="24"/>
        </w:rPr>
        <w:t xml:space="preserve"> does not require a large number of genes.</w:t>
      </w:r>
      <w:r>
        <w:t xml:space="preserve"> </w:t>
      </w:r>
      <w:r>
        <w:rPr>
          <w:rFonts w:ascii="Times New Roman" w:hAnsi="Times New Roman" w:eastAsia="等线" w:cs="Times New Roman"/>
          <w:sz w:val="24"/>
          <w:szCs w:val="24"/>
        </w:rPr>
        <w:t>Although the number of cancer driver genes identified by some algorithms more than MMPDNB, the number of their PDNBs genes is much greater than that of MMPDNB.</w:t>
      </w:r>
    </w:p>
    <w:p>
      <w:pPr>
        <w:spacing w:line="440" w:lineRule="exact"/>
        <w:rPr>
          <w:rFonts w:ascii="Times New Roman" w:hAnsi="Times New Roman" w:eastAsia="等线" w:cs="Times New Roman"/>
          <w:sz w:val="24"/>
          <w:szCs w:val="24"/>
        </w:rPr>
      </w:pPr>
    </w:p>
    <w:p>
      <w:pPr>
        <w:spacing w:line="440" w:lineRule="exact"/>
        <w:rPr>
          <w:rFonts w:ascii="Times New Roman" w:hAnsi="Times New Roman" w:eastAsia="等线" w:cs="Times New Roman"/>
          <w:sz w:val="24"/>
          <w:szCs w:val="24"/>
        </w:rPr>
      </w:pPr>
    </w:p>
    <w:p>
      <w:pPr>
        <w:spacing w:line="440" w:lineRule="exact"/>
        <w:rPr>
          <w:rFonts w:ascii="Times New Roman" w:hAnsi="Times New Roman" w:eastAsia="等线" w:cs="Times New Roman"/>
          <w:sz w:val="24"/>
          <w:szCs w:val="24"/>
        </w:rPr>
      </w:pPr>
    </w:p>
    <w:p>
      <w:pPr>
        <w:spacing w:line="440" w:lineRule="exact"/>
        <w:rPr>
          <w:rFonts w:ascii="Times New Roman" w:hAnsi="Times New Roman" w:eastAsia="等线" w:cs="Times New Roman"/>
          <w:sz w:val="24"/>
          <w:szCs w:val="24"/>
        </w:rPr>
      </w:pPr>
    </w:p>
    <w:p>
      <w:pPr>
        <w:spacing w:line="440" w:lineRule="exact"/>
        <w:rPr>
          <w:rFonts w:ascii="Times New Roman" w:hAnsi="Times New Roman" w:eastAsia="等线" w:cs="Times New Roman"/>
          <w:sz w:val="24"/>
          <w:szCs w:val="24"/>
        </w:rPr>
      </w:pPr>
    </w:p>
    <w:p>
      <w:pPr>
        <w:spacing w:line="440" w:lineRule="exact"/>
        <w:rPr>
          <w:rFonts w:ascii="Times New Roman" w:hAnsi="Times New Roman" w:eastAsia="等线" w:cs="Times New Roman"/>
          <w:sz w:val="24"/>
          <w:szCs w:val="24"/>
        </w:rPr>
      </w:pPr>
    </w:p>
    <w:p>
      <w:pPr>
        <w:tabs>
          <w:tab w:val="left" w:pos="1642"/>
        </w:tabs>
        <w:spacing w:line="440" w:lineRule="exact"/>
        <w:rPr>
          <w:rFonts w:ascii="Times New Roman" w:hAnsi="Times New Roman" w:cs="Times New Roman"/>
        </w:rPr>
      </w:pPr>
      <w:r>
        <w:rPr>
          <w:rFonts w:ascii="Times New Roman" w:hAnsi="Times New Roman" w:cs="Times New Roman"/>
          <w:b/>
        </w:rPr>
        <w:t xml:space="preserve">Table </w:t>
      </w:r>
      <w:r>
        <w:rPr>
          <w:rFonts w:hint="eastAsia" w:ascii="Times New Roman" w:hAnsi="Times New Roman" w:cs="Times New Roman"/>
          <w:b/>
        </w:rPr>
        <w:t>S</w:t>
      </w:r>
      <w:r>
        <w:rPr>
          <w:rFonts w:ascii="Times New Roman" w:hAnsi="Times New Roman" w:cs="Times New Roman"/>
          <w:b/>
        </w:rPr>
        <w:t xml:space="preserve">1.  Breast and lung cancer driver genes and Driver genes identified by </w:t>
      </w:r>
      <w:r>
        <w:rPr>
          <w:rFonts w:ascii="Times New Roman" w:hAnsi="Times New Roman" w:cs="Times New Roman"/>
          <w:b/>
          <w:bCs/>
          <w:sz w:val="18"/>
          <w:szCs w:val="18"/>
        </w:rPr>
        <w:t>MMPDNB</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79"/>
        <w:gridCol w:w="2840"/>
        <w:gridCol w:w="29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79" w:type="dxa"/>
            <w:tcBorders>
              <w:top w:val="single" w:color="auto" w:sz="18" w:space="0"/>
              <w:bottom w:val="single" w:color="auto" w:sz="18" w:space="0"/>
            </w:tcBorders>
            <w:shd w:val="clear" w:color="auto" w:fill="BEBEBE" w:themeFill="background1" w:themeFillShade="BF"/>
            <w:vAlign w:val="center"/>
          </w:tcPr>
          <w:p>
            <w:pPr>
              <w:jc w:val="center"/>
              <w:rPr>
                <w:rFonts w:ascii="Times New Roman" w:hAnsi="Times New Roman" w:cs="Times New Roman"/>
                <w:sz w:val="18"/>
                <w:szCs w:val="18"/>
              </w:rPr>
            </w:pPr>
          </w:p>
        </w:tc>
        <w:tc>
          <w:tcPr>
            <w:tcW w:w="2840" w:type="dxa"/>
            <w:tcBorders>
              <w:top w:val="single" w:color="auto" w:sz="18" w:space="0"/>
              <w:bottom w:val="single" w:color="auto" w:sz="18"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Breast</w:t>
            </w:r>
            <w:r>
              <w:rPr>
                <w:rFonts w:ascii="Times New Roman" w:hAnsi="Times New Roman" w:cs="Times New Roman"/>
                <w:b/>
                <w:bCs/>
                <w:sz w:val="18"/>
                <w:szCs w:val="18"/>
              </w:rPr>
              <w:t xml:space="preserve"> </w:t>
            </w:r>
            <w:r>
              <w:rPr>
                <w:rFonts w:hint="eastAsia" w:ascii="Times New Roman" w:hAnsi="Times New Roman" w:cs="Times New Roman"/>
                <w:b/>
                <w:bCs/>
                <w:sz w:val="18"/>
                <w:szCs w:val="18"/>
              </w:rPr>
              <w:t>cancer</w:t>
            </w:r>
          </w:p>
        </w:tc>
        <w:tc>
          <w:tcPr>
            <w:tcW w:w="2903" w:type="dxa"/>
            <w:tcBorders>
              <w:top w:val="single" w:color="auto" w:sz="18" w:space="0"/>
              <w:bottom w:val="single" w:color="auto" w:sz="18"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L</w:t>
            </w:r>
            <w:r>
              <w:rPr>
                <w:rFonts w:hint="eastAsia" w:ascii="Times New Roman" w:hAnsi="Times New Roman" w:cs="Times New Roman"/>
                <w:b/>
                <w:bCs/>
                <w:sz w:val="18"/>
                <w:szCs w:val="18"/>
              </w:rPr>
              <w:t>ung</w:t>
            </w:r>
            <w:r>
              <w:rPr>
                <w:rFonts w:ascii="Times New Roman" w:hAnsi="Times New Roman" w:cs="Times New Roman"/>
                <w:b/>
                <w:bCs/>
                <w:sz w:val="18"/>
                <w:szCs w:val="18"/>
              </w:rPr>
              <w:t xml:space="preserve"> </w:t>
            </w:r>
            <w:r>
              <w:rPr>
                <w:rFonts w:hint="eastAsia" w:ascii="Times New Roman" w:hAnsi="Times New Roman" w:cs="Times New Roman"/>
                <w:b/>
                <w:bCs/>
                <w:sz w:val="18"/>
                <w:szCs w:val="18"/>
              </w:rPr>
              <w:t>cancer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79" w:type="dxa"/>
            <w:tcBorders>
              <w:top w:val="single" w:color="auto" w:sz="18" w:space="0"/>
              <w:bottom w:val="single" w:color="auto" w:sz="4"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Driver genes</w:t>
            </w:r>
          </w:p>
        </w:tc>
        <w:tc>
          <w:tcPr>
            <w:tcW w:w="2840" w:type="dxa"/>
            <w:tcBorders>
              <w:top w:val="single" w:color="auto" w:sz="18" w:space="0"/>
              <w:bottom w:val="single" w:color="auto" w:sz="4" w:space="0"/>
            </w:tcBorders>
            <w:vAlign w:val="center"/>
          </w:tcPr>
          <w:tbl>
            <w:tblPr>
              <w:tblStyle w:val="7"/>
              <w:tblW w:w="2590" w:type="dxa"/>
              <w:tblInd w:w="0" w:type="dxa"/>
              <w:tblLayout w:type="autofit"/>
              <w:tblCellMar>
                <w:top w:w="0" w:type="dxa"/>
                <w:left w:w="108" w:type="dxa"/>
                <w:bottom w:w="0" w:type="dxa"/>
                <w:right w:w="108" w:type="dxa"/>
              </w:tblCellMar>
            </w:tblPr>
            <w:tblGrid>
              <w:gridCol w:w="2590"/>
            </w:tblGrid>
            <w:tr>
              <w:tblPrEx>
                <w:tblCellMar>
                  <w:top w:w="0" w:type="dxa"/>
                  <w:left w:w="108" w:type="dxa"/>
                  <w:bottom w:w="0" w:type="dxa"/>
                  <w:right w:w="108" w:type="dxa"/>
                </w:tblCellMar>
              </w:tblPrEx>
              <w:trPr>
                <w:trHeight w:val="285" w:hRule="atLeast"/>
              </w:trPr>
              <w:tc>
                <w:tcPr>
                  <w:tcW w:w="2590"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AKT1</w:t>
                  </w:r>
                  <w:r>
                    <w:rPr>
                      <w:rFonts w:hint="eastAsia" w:ascii="Times New Roman" w:hAnsi="Times New Roman" w:eastAsia="等线" w:cs="Times New Roman"/>
                      <w:color w:val="000000"/>
                      <w:kern w:val="0"/>
                      <w:sz w:val="18"/>
                      <w:szCs w:val="18"/>
                    </w:rPr>
                    <w:t>\</w:t>
                  </w:r>
                  <w:r>
                    <w:rPr>
                      <w:rFonts w:ascii="Times New Roman" w:hAnsi="Times New Roman" w:eastAsia="等线" w:cs="Times New Roman"/>
                      <w:color w:val="000000"/>
                      <w:kern w:val="0"/>
                      <w:sz w:val="18"/>
                      <w:szCs w:val="18"/>
                    </w:rPr>
                    <w:t>ARID1A</w:t>
                  </w:r>
                </w:p>
              </w:tc>
            </w:tr>
            <w:tr>
              <w:tblPrEx>
                <w:tblCellMar>
                  <w:top w:w="0" w:type="dxa"/>
                  <w:left w:w="108" w:type="dxa"/>
                  <w:bottom w:w="0" w:type="dxa"/>
                  <w:right w:w="108" w:type="dxa"/>
                </w:tblCellMar>
              </w:tblPrEx>
              <w:trPr>
                <w:trHeight w:val="285" w:hRule="atLeast"/>
              </w:trPr>
              <w:tc>
                <w:tcPr>
                  <w:tcW w:w="2590"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ARID1B\BAP1</w:t>
                  </w:r>
                </w:p>
              </w:tc>
            </w:tr>
            <w:tr>
              <w:tblPrEx>
                <w:tblCellMar>
                  <w:top w:w="0" w:type="dxa"/>
                  <w:left w:w="108" w:type="dxa"/>
                  <w:bottom w:w="0" w:type="dxa"/>
                  <w:right w:w="108" w:type="dxa"/>
                </w:tblCellMar>
              </w:tblPrEx>
              <w:trPr>
                <w:trHeight w:val="285" w:hRule="atLeast"/>
              </w:trPr>
              <w:tc>
                <w:tcPr>
                  <w:tcW w:w="2590"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BRCA2\ CASP8</w:t>
                  </w:r>
                </w:p>
              </w:tc>
            </w:tr>
            <w:tr>
              <w:tblPrEx>
                <w:tblCellMar>
                  <w:top w:w="0" w:type="dxa"/>
                  <w:left w:w="108" w:type="dxa"/>
                  <w:bottom w:w="0" w:type="dxa"/>
                  <w:right w:w="108" w:type="dxa"/>
                </w:tblCellMar>
              </w:tblPrEx>
              <w:trPr>
                <w:trHeight w:val="285" w:hRule="atLeast"/>
              </w:trPr>
              <w:tc>
                <w:tcPr>
                  <w:tcW w:w="2590"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CDH1\CDKN1B</w:t>
                  </w:r>
                </w:p>
              </w:tc>
            </w:tr>
            <w:tr>
              <w:tblPrEx>
                <w:tblCellMar>
                  <w:top w:w="0" w:type="dxa"/>
                  <w:left w:w="108" w:type="dxa"/>
                  <w:bottom w:w="0" w:type="dxa"/>
                  <w:right w:w="108" w:type="dxa"/>
                </w:tblCellMar>
              </w:tblPrEx>
              <w:trPr>
                <w:trHeight w:val="285" w:hRule="atLeast"/>
              </w:trPr>
              <w:tc>
                <w:tcPr>
                  <w:tcW w:w="2590"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CDKN2A\ CTCF</w:t>
                  </w:r>
                </w:p>
              </w:tc>
            </w:tr>
            <w:tr>
              <w:tblPrEx>
                <w:tblCellMar>
                  <w:top w:w="0" w:type="dxa"/>
                  <w:left w:w="108" w:type="dxa"/>
                  <w:bottom w:w="0" w:type="dxa"/>
                  <w:right w:w="108" w:type="dxa"/>
                </w:tblCellMar>
              </w:tblPrEx>
              <w:trPr>
                <w:trHeight w:val="285" w:hRule="atLeast"/>
              </w:trPr>
              <w:tc>
                <w:tcPr>
                  <w:tcW w:w="2590"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ERBB2\ ESR1</w:t>
                  </w:r>
                </w:p>
              </w:tc>
            </w:tr>
            <w:tr>
              <w:tblPrEx>
                <w:tblCellMar>
                  <w:top w:w="0" w:type="dxa"/>
                  <w:left w:w="108" w:type="dxa"/>
                  <w:bottom w:w="0" w:type="dxa"/>
                  <w:right w:w="108" w:type="dxa"/>
                </w:tblCellMar>
              </w:tblPrEx>
              <w:trPr>
                <w:trHeight w:val="285" w:hRule="atLeast"/>
              </w:trPr>
              <w:tc>
                <w:tcPr>
                  <w:tcW w:w="2590"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FOXA1\ GATA3</w:t>
                  </w:r>
                </w:p>
              </w:tc>
            </w:tr>
            <w:tr>
              <w:tblPrEx>
                <w:tblCellMar>
                  <w:top w:w="0" w:type="dxa"/>
                  <w:left w:w="108" w:type="dxa"/>
                  <w:bottom w:w="0" w:type="dxa"/>
                  <w:right w:w="108" w:type="dxa"/>
                </w:tblCellMar>
              </w:tblPrEx>
              <w:trPr>
                <w:trHeight w:val="285" w:hRule="atLeast"/>
              </w:trPr>
              <w:tc>
                <w:tcPr>
                  <w:tcW w:w="2590"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MAP2K4\ MAP3K1</w:t>
                  </w:r>
                </w:p>
              </w:tc>
            </w:tr>
            <w:tr>
              <w:tblPrEx>
                <w:tblCellMar>
                  <w:top w:w="0" w:type="dxa"/>
                  <w:left w:w="108" w:type="dxa"/>
                  <w:bottom w:w="0" w:type="dxa"/>
                  <w:right w:w="108" w:type="dxa"/>
                </w:tblCellMar>
              </w:tblPrEx>
              <w:trPr>
                <w:trHeight w:val="285" w:hRule="atLeast"/>
              </w:trPr>
              <w:tc>
                <w:tcPr>
                  <w:tcW w:w="2590"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NCOR1\ PIK3CA</w:t>
                  </w:r>
                </w:p>
              </w:tc>
            </w:tr>
            <w:tr>
              <w:tblPrEx>
                <w:tblCellMar>
                  <w:top w:w="0" w:type="dxa"/>
                  <w:left w:w="108" w:type="dxa"/>
                  <w:bottom w:w="0" w:type="dxa"/>
                  <w:right w:w="108" w:type="dxa"/>
                </w:tblCellMar>
              </w:tblPrEx>
              <w:trPr>
                <w:trHeight w:val="285" w:hRule="atLeast"/>
              </w:trPr>
              <w:tc>
                <w:tcPr>
                  <w:tcW w:w="2590"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RB1\ SALL4</w:t>
                  </w:r>
                </w:p>
              </w:tc>
            </w:tr>
            <w:tr>
              <w:tblPrEx>
                <w:tblCellMar>
                  <w:top w:w="0" w:type="dxa"/>
                  <w:left w:w="108" w:type="dxa"/>
                  <w:bottom w:w="0" w:type="dxa"/>
                  <w:right w:w="108" w:type="dxa"/>
                </w:tblCellMar>
              </w:tblPrEx>
              <w:trPr>
                <w:trHeight w:val="285" w:hRule="atLeast"/>
              </w:trPr>
              <w:tc>
                <w:tcPr>
                  <w:tcW w:w="2590"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SMARCD1\ TBX3</w:t>
                  </w:r>
                </w:p>
              </w:tc>
            </w:tr>
            <w:tr>
              <w:tblPrEx>
                <w:tblCellMar>
                  <w:top w:w="0" w:type="dxa"/>
                  <w:left w:w="108" w:type="dxa"/>
                  <w:bottom w:w="0" w:type="dxa"/>
                  <w:right w:w="108" w:type="dxa"/>
                </w:tblCellMar>
              </w:tblPrEx>
              <w:trPr>
                <w:trHeight w:val="285" w:hRule="atLeast"/>
              </w:trPr>
              <w:tc>
                <w:tcPr>
                  <w:tcW w:w="2590"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TP53</w:t>
                  </w:r>
                </w:p>
              </w:tc>
            </w:tr>
          </w:tbl>
          <w:p>
            <w:pPr>
              <w:jc w:val="center"/>
              <w:rPr>
                <w:rFonts w:ascii="Times New Roman" w:hAnsi="Times New Roman" w:cs="Times New Roman"/>
                <w:sz w:val="18"/>
                <w:szCs w:val="18"/>
              </w:rPr>
            </w:pPr>
          </w:p>
        </w:tc>
        <w:tc>
          <w:tcPr>
            <w:tcW w:w="2903" w:type="dxa"/>
            <w:tcBorders>
              <w:top w:val="single" w:color="auto" w:sz="18" w:space="0"/>
              <w:bottom w:val="single" w:color="auto" w:sz="4" w:space="0"/>
            </w:tcBorders>
            <w:vAlign w:val="center"/>
          </w:tcPr>
          <w:tbl>
            <w:tblPr>
              <w:tblStyle w:val="7"/>
              <w:tblW w:w="2687" w:type="dxa"/>
              <w:tblInd w:w="0" w:type="dxa"/>
              <w:tblLayout w:type="autofit"/>
              <w:tblCellMar>
                <w:top w:w="0" w:type="dxa"/>
                <w:left w:w="108" w:type="dxa"/>
                <w:bottom w:w="0" w:type="dxa"/>
                <w:right w:w="108" w:type="dxa"/>
              </w:tblCellMar>
            </w:tblPr>
            <w:tblGrid>
              <w:gridCol w:w="2687"/>
            </w:tblGrid>
            <w:tr>
              <w:tblPrEx>
                <w:tblCellMar>
                  <w:top w:w="0" w:type="dxa"/>
                  <w:left w:w="108" w:type="dxa"/>
                  <w:bottom w:w="0" w:type="dxa"/>
                  <w:right w:w="108" w:type="dxa"/>
                </w:tblCellMar>
              </w:tblPrEx>
              <w:trPr>
                <w:trHeight w:val="285" w:hRule="atLeast"/>
              </w:trPr>
              <w:tc>
                <w:tcPr>
                  <w:tcW w:w="2687"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BRAF\ CDKN2A</w:t>
                  </w:r>
                </w:p>
              </w:tc>
            </w:tr>
            <w:tr>
              <w:tblPrEx>
                <w:tblCellMar>
                  <w:top w:w="0" w:type="dxa"/>
                  <w:left w:w="108" w:type="dxa"/>
                  <w:bottom w:w="0" w:type="dxa"/>
                  <w:right w:w="108" w:type="dxa"/>
                </w:tblCellMar>
              </w:tblPrEx>
              <w:trPr>
                <w:trHeight w:val="285" w:hRule="atLeast"/>
              </w:trPr>
              <w:tc>
                <w:tcPr>
                  <w:tcW w:w="2687"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EGFR\ KDR</w:t>
                  </w:r>
                </w:p>
              </w:tc>
            </w:tr>
            <w:tr>
              <w:tblPrEx>
                <w:tblCellMar>
                  <w:top w:w="0" w:type="dxa"/>
                  <w:left w:w="108" w:type="dxa"/>
                  <w:bottom w:w="0" w:type="dxa"/>
                  <w:right w:w="108" w:type="dxa"/>
                </w:tblCellMar>
              </w:tblPrEx>
              <w:trPr>
                <w:trHeight w:val="285" w:hRule="atLeast"/>
              </w:trPr>
              <w:tc>
                <w:tcPr>
                  <w:tcW w:w="2687"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KEAP1\ KRAS</w:t>
                  </w:r>
                </w:p>
              </w:tc>
            </w:tr>
            <w:tr>
              <w:tblPrEx>
                <w:tblCellMar>
                  <w:top w:w="0" w:type="dxa"/>
                  <w:left w:w="108" w:type="dxa"/>
                  <w:bottom w:w="0" w:type="dxa"/>
                  <w:right w:w="108" w:type="dxa"/>
                </w:tblCellMar>
              </w:tblPrEx>
              <w:trPr>
                <w:trHeight w:val="285" w:hRule="atLeast"/>
              </w:trPr>
              <w:tc>
                <w:tcPr>
                  <w:tcW w:w="2687"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LRIG3\ MAP2K1</w:t>
                  </w:r>
                </w:p>
              </w:tc>
            </w:tr>
            <w:tr>
              <w:tblPrEx>
                <w:tblCellMar>
                  <w:top w:w="0" w:type="dxa"/>
                  <w:left w:w="108" w:type="dxa"/>
                  <w:bottom w:w="0" w:type="dxa"/>
                  <w:right w:w="108" w:type="dxa"/>
                </w:tblCellMar>
              </w:tblPrEx>
              <w:trPr>
                <w:trHeight w:val="285" w:hRule="atLeast"/>
              </w:trPr>
              <w:tc>
                <w:tcPr>
                  <w:tcW w:w="2687"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RBM10\ RET</w:t>
                  </w:r>
                </w:p>
              </w:tc>
            </w:tr>
            <w:tr>
              <w:tblPrEx>
                <w:tblCellMar>
                  <w:top w:w="0" w:type="dxa"/>
                  <w:left w:w="108" w:type="dxa"/>
                  <w:bottom w:w="0" w:type="dxa"/>
                  <w:right w:w="108" w:type="dxa"/>
                </w:tblCellMar>
              </w:tblPrEx>
              <w:trPr>
                <w:trHeight w:val="285" w:hRule="atLeast"/>
              </w:trPr>
              <w:tc>
                <w:tcPr>
                  <w:tcW w:w="2687"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SMARCA4\ STK11</w:t>
                  </w:r>
                </w:p>
              </w:tc>
            </w:tr>
            <w:tr>
              <w:tblPrEx>
                <w:tblCellMar>
                  <w:top w:w="0" w:type="dxa"/>
                  <w:left w:w="108" w:type="dxa"/>
                  <w:bottom w:w="0" w:type="dxa"/>
                  <w:right w:w="108" w:type="dxa"/>
                </w:tblCellMar>
              </w:tblPrEx>
              <w:trPr>
                <w:trHeight w:val="285" w:hRule="atLeast"/>
              </w:trPr>
              <w:tc>
                <w:tcPr>
                  <w:tcW w:w="2687"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TP53\ DROSHA</w:t>
                  </w:r>
                </w:p>
              </w:tc>
            </w:tr>
            <w:tr>
              <w:tblPrEx>
                <w:tblCellMar>
                  <w:top w:w="0" w:type="dxa"/>
                  <w:left w:w="108" w:type="dxa"/>
                  <w:bottom w:w="0" w:type="dxa"/>
                  <w:right w:w="108" w:type="dxa"/>
                </w:tblCellMar>
              </w:tblPrEx>
              <w:trPr>
                <w:trHeight w:val="285" w:hRule="atLeast"/>
              </w:trPr>
              <w:tc>
                <w:tcPr>
                  <w:tcW w:w="2687"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FGFR2\ NFE2L2</w:t>
                  </w:r>
                </w:p>
              </w:tc>
            </w:tr>
            <w:tr>
              <w:tblPrEx>
                <w:tblCellMar>
                  <w:top w:w="0" w:type="dxa"/>
                  <w:left w:w="108" w:type="dxa"/>
                  <w:bottom w:w="0" w:type="dxa"/>
                  <w:right w:w="108" w:type="dxa"/>
                </w:tblCellMar>
              </w:tblPrEx>
              <w:trPr>
                <w:trHeight w:val="285" w:hRule="atLeast"/>
              </w:trPr>
              <w:tc>
                <w:tcPr>
                  <w:tcW w:w="2687" w:type="dxa"/>
                  <w:tcBorders>
                    <w:top w:val="nil"/>
                    <w:left w:val="nil"/>
                    <w:bottom w:val="nil"/>
                    <w:right w:val="nil"/>
                  </w:tcBorders>
                  <w:shd w:val="clear" w:color="auto" w:fill="auto"/>
                  <w:noWrap/>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NOTCH1\ RAD21</w:t>
                  </w:r>
                </w:p>
              </w:tc>
            </w:tr>
          </w:tbl>
          <w:p>
            <w:pPr>
              <w:jc w:val="center"/>
              <w:rPr>
                <w:rFonts w:ascii="Times New Roman" w:hAnsi="Times New Roman" w:cs="Times New Roman"/>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79" w:type="dxa"/>
            <w:tcBorders>
              <w:top w:val="single" w:color="auto" w:sz="4" w:space="0"/>
              <w:bottom w:val="single" w:color="auto" w:sz="4"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 xml:space="preserve">Driver genes contained in PDNB with the highest early warning signal score </w:t>
            </w:r>
          </w:p>
        </w:tc>
        <w:tc>
          <w:tcPr>
            <w:tcW w:w="2840" w:type="dxa"/>
            <w:tcBorders>
              <w:top w:val="single" w:color="auto" w:sz="4" w:space="0"/>
              <w:bottom w:val="single" w:color="auto" w:sz="4" w:space="0"/>
            </w:tcBorders>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AKT1</w:t>
            </w:r>
          </w:p>
        </w:tc>
        <w:tc>
          <w:tcPr>
            <w:tcW w:w="2903" w:type="dxa"/>
            <w:tcBorders>
              <w:top w:val="single" w:color="auto" w:sz="4" w:space="0"/>
              <w:bottom w:val="single" w:color="auto" w:sz="4" w:space="0"/>
            </w:tcBorders>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RET</w:t>
            </w:r>
            <w:r>
              <w:rPr>
                <w:rFonts w:hint="eastAsia" w:ascii="Times New Roman" w:hAnsi="Times New Roman" w:eastAsia="等线" w:cs="Times New Roman"/>
                <w:color w:val="000000"/>
                <w:kern w:val="0"/>
                <w:sz w:val="18"/>
                <w:szCs w:val="18"/>
              </w:rPr>
              <w:t>\</w:t>
            </w:r>
            <w:r>
              <w:rPr>
                <w:rFonts w:ascii="Times New Roman" w:hAnsi="Times New Roman" w:eastAsia="等线" w:cs="Times New Roman"/>
                <w:color w:val="000000"/>
                <w:kern w:val="0"/>
                <w:sz w:val="18"/>
                <w:szCs w:val="18"/>
              </w:rPr>
              <w:t xml:space="preserve"> RBM10</w:t>
            </w:r>
          </w:p>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FGFR2\ STK11</w:t>
            </w:r>
          </w:p>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BRAF\ CDKN2A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79" w:type="dxa"/>
            <w:tcBorders>
              <w:top w:val="single" w:color="auto" w:sz="4" w:space="0"/>
              <w:bottom w:val="single" w:color="auto" w:sz="18"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Driver genes contained in all PDNBs</w:t>
            </w:r>
          </w:p>
        </w:tc>
        <w:tc>
          <w:tcPr>
            <w:tcW w:w="2840" w:type="dxa"/>
            <w:tcBorders>
              <w:top w:val="single" w:color="auto" w:sz="4" w:space="0"/>
              <w:bottom w:val="single" w:color="auto" w:sz="18" w:space="0"/>
            </w:tcBorders>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AKT1</w:t>
            </w:r>
            <w:r>
              <w:rPr>
                <w:rFonts w:hint="eastAsia" w:ascii="Times New Roman" w:hAnsi="Times New Roman" w:eastAsia="等线" w:cs="Times New Roman"/>
                <w:color w:val="000000"/>
                <w:kern w:val="0"/>
                <w:sz w:val="18"/>
                <w:szCs w:val="18"/>
              </w:rPr>
              <w:t>、</w:t>
            </w:r>
            <w:r>
              <w:rPr>
                <w:rFonts w:ascii="Times New Roman" w:hAnsi="Times New Roman" w:eastAsia="等线" w:cs="Times New Roman"/>
                <w:color w:val="000000"/>
                <w:kern w:val="0"/>
                <w:sz w:val="18"/>
                <w:szCs w:val="18"/>
              </w:rPr>
              <w:t>ARID1B</w:t>
            </w:r>
          </w:p>
        </w:tc>
        <w:tc>
          <w:tcPr>
            <w:tcW w:w="2903" w:type="dxa"/>
            <w:tcBorders>
              <w:top w:val="single" w:color="auto" w:sz="4" w:space="0"/>
              <w:bottom w:val="single" w:color="auto" w:sz="18" w:space="0"/>
            </w:tcBorders>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SMARCA4</w:t>
            </w:r>
            <w:r>
              <w:rPr>
                <w:rFonts w:hint="eastAsia" w:ascii="Times New Roman" w:hAnsi="Times New Roman" w:eastAsia="等线" w:cs="Times New Roman"/>
                <w:color w:val="000000"/>
                <w:kern w:val="0"/>
                <w:sz w:val="18"/>
                <w:szCs w:val="18"/>
              </w:rPr>
              <w:t>、</w:t>
            </w:r>
            <w:r>
              <w:rPr>
                <w:rFonts w:ascii="Times New Roman" w:hAnsi="Times New Roman" w:eastAsia="等线" w:cs="Times New Roman"/>
                <w:color w:val="000000"/>
                <w:kern w:val="0"/>
                <w:sz w:val="18"/>
                <w:szCs w:val="18"/>
              </w:rPr>
              <w:t>KDR</w:t>
            </w:r>
          </w:p>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TP53</w:t>
            </w:r>
            <w:r>
              <w:rPr>
                <w:rFonts w:hint="eastAsia" w:ascii="Times New Roman" w:hAnsi="Times New Roman" w:eastAsia="等线" w:cs="Times New Roman"/>
                <w:color w:val="000000"/>
                <w:kern w:val="0"/>
                <w:sz w:val="18"/>
                <w:szCs w:val="18"/>
              </w:rPr>
              <w:t>、</w:t>
            </w:r>
            <w:r>
              <w:rPr>
                <w:rFonts w:ascii="Times New Roman" w:hAnsi="Times New Roman" w:eastAsia="等线" w:cs="Times New Roman"/>
                <w:color w:val="000000"/>
                <w:kern w:val="0"/>
                <w:sz w:val="18"/>
                <w:szCs w:val="18"/>
              </w:rPr>
              <w:t>RET</w:t>
            </w:r>
          </w:p>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CDKN2A</w:t>
            </w:r>
            <w:r>
              <w:rPr>
                <w:rFonts w:hint="eastAsia" w:ascii="Times New Roman" w:hAnsi="Times New Roman" w:eastAsia="等线" w:cs="Times New Roman"/>
                <w:color w:val="000000"/>
                <w:kern w:val="0"/>
                <w:sz w:val="18"/>
                <w:szCs w:val="18"/>
              </w:rPr>
              <w:t>、</w:t>
            </w:r>
            <w:r>
              <w:rPr>
                <w:rFonts w:ascii="Times New Roman" w:hAnsi="Times New Roman" w:eastAsia="等线" w:cs="Times New Roman"/>
                <w:color w:val="000000"/>
                <w:kern w:val="0"/>
                <w:sz w:val="18"/>
                <w:szCs w:val="18"/>
              </w:rPr>
              <w:t>FGFR2</w:t>
            </w:r>
          </w:p>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MAP2K1</w:t>
            </w:r>
            <w:r>
              <w:rPr>
                <w:rFonts w:hint="eastAsia" w:ascii="Times New Roman" w:hAnsi="Times New Roman" w:eastAsia="等线" w:cs="Times New Roman"/>
                <w:color w:val="000000"/>
                <w:kern w:val="0"/>
                <w:sz w:val="18"/>
                <w:szCs w:val="18"/>
              </w:rPr>
              <w:t>、</w:t>
            </w:r>
            <w:r>
              <w:rPr>
                <w:rFonts w:ascii="Times New Roman" w:hAnsi="Times New Roman" w:eastAsia="等线" w:cs="Times New Roman"/>
                <w:color w:val="000000"/>
                <w:kern w:val="0"/>
                <w:sz w:val="18"/>
                <w:szCs w:val="18"/>
              </w:rPr>
              <w:t>NFE2L2</w:t>
            </w:r>
          </w:p>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NOTCH1</w:t>
            </w:r>
            <w:r>
              <w:rPr>
                <w:rFonts w:hint="eastAsia" w:ascii="Times New Roman" w:hAnsi="Times New Roman" w:eastAsia="等线" w:cs="Times New Roman"/>
                <w:color w:val="000000"/>
                <w:kern w:val="0"/>
                <w:sz w:val="18"/>
                <w:szCs w:val="18"/>
              </w:rPr>
              <w:t>、</w:t>
            </w:r>
            <w:r>
              <w:rPr>
                <w:rFonts w:ascii="Times New Roman" w:hAnsi="Times New Roman" w:eastAsia="等线" w:cs="Times New Roman"/>
                <w:color w:val="000000"/>
                <w:kern w:val="0"/>
                <w:sz w:val="18"/>
                <w:szCs w:val="18"/>
              </w:rPr>
              <w:t>RBM10</w:t>
            </w:r>
          </w:p>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STK11</w:t>
            </w:r>
            <w:r>
              <w:rPr>
                <w:rFonts w:hint="eastAsia" w:ascii="Times New Roman" w:hAnsi="Times New Roman" w:eastAsia="等线" w:cs="Times New Roman"/>
                <w:color w:val="000000"/>
                <w:kern w:val="0"/>
                <w:sz w:val="18"/>
                <w:szCs w:val="18"/>
              </w:rPr>
              <w:t>、</w:t>
            </w:r>
            <w:r>
              <w:rPr>
                <w:rFonts w:ascii="Times New Roman" w:hAnsi="Times New Roman" w:eastAsia="等线" w:cs="Times New Roman"/>
                <w:color w:val="000000"/>
                <w:kern w:val="0"/>
                <w:sz w:val="18"/>
                <w:szCs w:val="18"/>
              </w:rPr>
              <w:t>BRAF</w:t>
            </w:r>
          </w:p>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CDKN2A</w:t>
            </w:r>
            <w:r>
              <w:rPr>
                <w:rFonts w:hint="eastAsia" w:ascii="Times New Roman" w:hAnsi="Times New Roman" w:eastAsia="等线" w:cs="Times New Roman"/>
                <w:color w:val="000000"/>
                <w:kern w:val="0"/>
                <w:sz w:val="18"/>
                <w:szCs w:val="18"/>
              </w:rPr>
              <w:t>、</w:t>
            </w:r>
            <w:r>
              <w:rPr>
                <w:rFonts w:ascii="Times New Roman" w:hAnsi="Times New Roman" w:eastAsia="等线" w:cs="Times New Roman"/>
                <w:color w:val="000000"/>
                <w:kern w:val="0"/>
                <w:sz w:val="18"/>
                <w:szCs w:val="18"/>
              </w:rPr>
              <w:t>EGFR</w:t>
            </w:r>
          </w:p>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KRAS</w:t>
            </w:r>
            <w:r>
              <w:rPr>
                <w:rFonts w:hint="eastAsia" w:ascii="Times New Roman" w:hAnsi="Times New Roman" w:eastAsia="等线" w:cs="Times New Roman"/>
                <w:color w:val="000000"/>
                <w:kern w:val="0"/>
                <w:sz w:val="18"/>
                <w:szCs w:val="18"/>
              </w:rPr>
              <w:t>、</w:t>
            </w:r>
          </w:p>
        </w:tc>
      </w:tr>
    </w:tbl>
    <w:p/>
    <w:p>
      <w:pPr>
        <w:spacing w:before="156" w:beforeLines="50" w:after="156" w:afterLines="50" w:line="360" w:lineRule="auto"/>
        <w:rPr>
          <w:rFonts w:ascii="CMSSBX10" w:hAnsi="CMSSBX10" w:cs="CMSSBX10"/>
          <w:b/>
          <w:bCs/>
          <w:color w:val="151616"/>
          <w:kern w:val="0"/>
          <w:sz w:val="28"/>
          <w:szCs w:val="28"/>
        </w:rPr>
      </w:pPr>
      <w:r>
        <w:rPr>
          <w:rFonts w:ascii="Times New Roman" w:hAnsi="Times New Roman"/>
          <w:b/>
          <w:bCs/>
          <w:sz w:val="30"/>
          <w:szCs w:val="30"/>
        </w:rPr>
        <w:t>P</w:t>
      </w:r>
      <w:r>
        <w:rPr>
          <w:rFonts w:hint="eastAsia" w:ascii="Times New Roman" w:hAnsi="Times New Roman"/>
          <w:b/>
          <w:bCs/>
          <w:sz w:val="30"/>
          <w:szCs w:val="30"/>
        </w:rPr>
        <w:t xml:space="preserve">art </w:t>
      </w:r>
      <w:r>
        <w:rPr>
          <w:rFonts w:ascii="CMSSBX10" w:hAnsi="CMSSBX10" w:cs="CMSSBX10"/>
          <w:b/>
          <w:bCs/>
          <w:color w:val="151616"/>
          <w:kern w:val="0"/>
          <w:sz w:val="28"/>
          <w:szCs w:val="28"/>
        </w:rPr>
        <w:t>B</w:t>
      </w:r>
      <w:r>
        <w:rPr>
          <w:rFonts w:hint="eastAsia" w:ascii="CMSSBX10" w:hAnsi="CMSSBX10" w:cs="CMSSBX10"/>
          <w:b/>
          <w:bCs/>
          <w:color w:val="151616"/>
          <w:kern w:val="0"/>
          <w:sz w:val="28"/>
          <w:szCs w:val="28"/>
        </w:rPr>
        <w:t xml:space="preserve">: </w:t>
      </w:r>
      <w:r>
        <w:rPr>
          <w:rFonts w:ascii="CMSSBX10" w:hAnsi="CMSSBX10" w:cs="CMSSBX10"/>
          <w:b/>
          <w:bCs/>
          <w:color w:val="151616"/>
          <w:kern w:val="0"/>
          <w:sz w:val="28"/>
          <w:szCs w:val="28"/>
        </w:rPr>
        <w:t>the analysis of drug targeted gene in multi-modal PDNB of LUSC and LUAD data.</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For LUSC patient samples, there are multi-modal PDNBs of twelve patient samples contained (41% of early patient sample with multi-modal PDNBs) drug targets for Lung Squamous Cell Carcinoma. The differential genes of multi-modal PDNBs belonging to the early stage of LUSC include 14 drug target genes, as shown in </w:t>
      </w:r>
      <w:r>
        <w:rPr>
          <w:rFonts w:ascii="Times New Roman" w:hAnsi="Times New Roman" w:cs="Times New Roman"/>
          <w:b/>
          <w:sz w:val="24"/>
          <w:szCs w:val="24"/>
        </w:rPr>
        <w:t xml:space="preserve">Table </w:t>
      </w:r>
      <w:r>
        <w:rPr>
          <w:rFonts w:hint="eastAsia" w:ascii="Times New Roman" w:hAnsi="Times New Roman" w:cs="Times New Roman"/>
          <w:b/>
          <w:sz w:val="24"/>
          <w:szCs w:val="24"/>
        </w:rPr>
        <w:t>S</w:t>
      </w:r>
      <w:r>
        <w:rPr>
          <w:rFonts w:ascii="Times New Roman" w:hAnsi="Times New Roman" w:cs="Times New Roman"/>
          <w:b/>
          <w:sz w:val="24"/>
          <w:szCs w:val="24"/>
        </w:rPr>
        <w:t>2</w:t>
      </w:r>
      <w:r>
        <w:rPr>
          <w:rFonts w:ascii="Times New Roman" w:hAnsi="Times New Roman" w:cs="Times New Roman"/>
          <w:sz w:val="24"/>
          <w:szCs w:val="24"/>
        </w:rPr>
        <w:t>.</w:t>
      </w:r>
      <w:r>
        <w:rPr>
          <w:sz w:val="24"/>
          <w:szCs w:val="24"/>
        </w:rPr>
        <w:t xml:space="preserve"> </w:t>
      </w:r>
      <w:r>
        <w:rPr>
          <w:rFonts w:ascii="Times New Roman" w:hAnsi="Times New Roman" w:cs="Times New Roman"/>
          <w:sz w:val="24"/>
          <w:szCs w:val="24"/>
        </w:rPr>
        <w:t>Drug target genes include but not limited to PMS2,</w:t>
      </w:r>
      <w:r>
        <w:rPr>
          <w:sz w:val="24"/>
          <w:szCs w:val="24"/>
        </w:rPr>
        <w:t xml:space="preserve"> </w:t>
      </w:r>
      <w:r>
        <w:rPr>
          <w:rFonts w:ascii="Times New Roman" w:hAnsi="Times New Roman" w:cs="Times New Roman"/>
          <w:sz w:val="24"/>
          <w:szCs w:val="24"/>
        </w:rPr>
        <w:t>MAPK11 and RHOA. Mutations in PMS2 have been associated with hereditary nonpolyposis colorectal cancer and cancer caused by mutat</w:t>
      </w:r>
      <w:r>
        <w:rPr>
          <w:rFonts w:hint="eastAsia" w:ascii="Times New Roman" w:hAnsi="Times New Roman" w:cs="Times New Roman"/>
          <w:sz w:val="24"/>
          <w:szCs w:val="24"/>
        </w:rPr>
        <w:t>e</w:t>
      </w:r>
      <w:r>
        <w:rPr>
          <w:rFonts w:ascii="Times New Roman" w:hAnsi="Times New Roman" w:cs="Times New Roman"/>
          <w:sz w:val="24"/>
          <w:szCs w:val="24"/>
        </w:rPr>
        <w:t xml:space="preserve"> in PMS2 is also </w:t>
      </w:r>
      <w:r>
        <w:rPr>
          <w:rFonts w:hint="eastAsia" w:ascii="Times New Roman" w:hAnsi="Times New Roman" w:cs="Times New Roman"/>
          <w:sz w:val="24"/>
          <w:szCs w:val="24"/>
        </w:rPr>
        <w:t>distribute</w:t>
      </w:r>
      <w:r>
        <w:rPr>
          <w:rFonts w:ascii="Times New Roman" w:hAnsi="Times New Roman" w:cs="Times New Roman"/>
          <w:sz w:val="24"/>
          <w:szCs w:val="24"/>
        </w:rPr>
        <w:t xml:space="preserve"> in the lungs. Gene MAPK11 encodes a protein that involved in the integration of biochemical signals for a wide variety of cellular processes, including cell proliferation, differentiation, transcriptional regulation, and development.</w:t>
      </w:r>
      <w:r>
        <w:rPr>
          <w:sz w:val="24"/>
          <w:szCs w:val="24"/>
        </w:rPr>
        <w:t xml:space="preserve"> </w:t>
      </w:r>
      <w:r>
        <w:rPr>
          <w:rFonts w:ascii="Times New Roman" w:hAnsi="Times New Roman" w:cs="Times New Roman"/>
          <w:sz w:val="24"/>
          <w:szCs w:val="24"/>
        </w:rPr>
        <w:t xml:space="preserve">Overexpression of gene RHOA is associated with tumor cell proliferation and metastasis. According to the drugs-gens networks, drug Fluorouracil acting </w:t>
      </w:r>
      <w:r>
        <w:rPr>
          <w:rFonts w:hint="eastAsia" w:ascii="Times New Roman" w:hAnsi="Times New Roman" w:cs="Times New Roman"/>
          <w:sz w:val="24"/>
          <w:szCs w:val="24"/>
        </w:rPr>
        <w:t>on</w:t>
      </w:r>
      <w:r>
        <w:rPr>
          <w:rFonts w:ascii="Times New Roman" w:hAnsi="Times New Roman" w:cs="Times New Roman"/>
          <w:sz w:val="24"/>
          <w:szCs w:val="24"/>
        </w:rPr>
        <w:t xml:space="preserve"> above three drug target genes has shown sensitivity in the clinical responsion of LUSC.</w:t>
      </w:r>
    </w:p>
    <w:p>
      <w:pPr>
        <w:spacing w:line="440" w:lineRule="exact"/>
        <w:ind w:firstLine="480" w:firstLineChars="200"/>
        <w:rPr>
          <w:rFonts w:ascii="Times New Roman" w:hAnsi="Times New Roman" w:cs="Times New Roman"/>
          <w:sz w:val="24"/>
          <w:szCs w:val="24"/>
        </w:rPr>
      </w:pPr>
      <w:r>
        <w:rPr>
          <w:rFonts w:ascii="Times New Roman" w:hAnsi="Times New Roman" w:cs="Times New Roman"/>
          <w:sz w:val="24"/>
          <w:szCs w:val="24"/>
        </w:rPr>
        <w:t xml:space="preserve">For LUAD patient samples, there are multi-modal PDNBs of sixteen patient samples (70% of early patient sample with multi-modal PDNB) contained drug targets for Lung Adenocarcinoma. The differential genes of multi-modal PDNBs belonging to the early stage of LUAD include 18 drug target genes, as shown in </w:t>
      </w:r>
      <w:r>
        <w:rPr>
          <w:rFonts w:ascii="Times New Roman" w:hAnsi="Times New Roman" w:cs="Times New Roman"/>
          <w:b/>
          <w:sz w:val="24"/>
          <w:szCs w:val="24"/>
        </w:rPr>
        <w:t xml:space="preserve">Table </w:t>
      </w:r>
      <w:r>
        <w:rPr>
          <w:rFonts w:hint="eastAsia" w:ascii="Times New Roman" w:hAnsi="Times New Roman" w:cs="Times New Roman"/>
          <w:b/>
          <w:sz w:val="24"/>
          <w:szCs w:val="24"/>
        </w:rPr>
        <w:t>S</w:t>
      </w:r>
      <w:r>
        <w:rPr>
          <w:rFonts w:ascii="Times New Roman" w:hAnsi="Times New Roman" w:cs="Times New Roman"/>
          <w:b/>
          <w:sz w:val="24"/>
          <w:szCs w:val="24"/>
        </w:rPr>
        <w:t>3</w:t>
      </w:r>
      <w:r>
        <w:rPr>
          <w:rFonts w:ascii="Times New Roman" w:hAnsi="Times New Roman" w:cs="Times New Roman"/>
          <w:sz w:val="24"/>
          <w:szCs w:val="24"/>
        </w:rPr>
        <w:t>. Drug target genes include but not limited to FGF5,</w:t>
      </w:r>
      <w:r>
        <w:rPr>
          <w:sz w:val="24"/>
          <w:szCs w:val="24"/>
        </w:rPr>
        <w:t xml:space="preserve"> </w:t>
      </w:r>
      <w:r>
        <w:rPr>
          <w:rFonts w:ascii="Times New Roman" w:hAnsi="Times New Roman" w:cs="Times New Roman"/>
          <w:sz w:val="24"/>
          <w:szCs w:val="24"/>
        </w:rPr>
        <w:t>FGF4 and MAX.</w:t>
      </w:r>
      <w:r>
        <w:rPr>
          <w:sz w:val="24"/>
          <w:szCs w:val="24"/>
        </w:rPr>
        <w:t xml:space="preserve"> </w:t>
      </w:r>
      <w:r>
        <w:rPr>
          <w:rFonts w:ascii="Times New Roman" w:hAnsi="Times New Roman" w:cs="Times New Roman"/>
          <w:sz w:val="24"/>
          <w:szCs w:val="24"/>
        </w:rPr>
        <w:t xml:space="preserve">Gene FGF5 </w:t>
      </w:r>
      <w:r>
        <w:rPr>
          <w:rFonts w:hint="eastAsia" w:ascii="Times New Roman" w:hAnsi="Times New Roman" w:cs="Times New Roman"/>
          <w:sz w:val="24"/>
          <w:szCs w:val="24"/>
        </w:rPr>
        <w:t>is</w:t>
      </w:r>
      <w:r>
        <w:rPr>
          <w:rFonts w:ascii="Times New Roman" w:hAnsi="Times New Roman" w:cs="Times New Roman"/>
          <w:sz w:val="24"/>
          <w:szCs w:val="24"/>
        </w:rPr>
        <w:t xml:space="preserve"> identified as oncogene. Proteins encoded by FGF5 are involved in biological processes, including cell growth and tumor growth. Drugs Dasatinib and PD-0325901 can show sensitivity in the </w:t>
      </w:r>
      <w:r>
        <w:rPr>
          <w:rFonts w:hint="eastAsia" w:ascii="Times New Roman" w:hAnsi="Times New Roman" w:cs="Times New Roman"/>
          <w:sz w:val="24"/>
          <w:szCs w:val="24"/>
        </w:rPr>
        <w:t>c</w:t>
      </w:r>
      <w:r>
        <w:rPr>
          <w:rFonts w:ascii="Times New Roman" w:hAnsi="Times New Roman" w:cs="Times New Roman"/>
          <w:sz w:val="24"/>
          <w:szCs w:val="24"/>
        </w:rPr>
        <w:t xml:space="preserve">linical </w:t>
      </w:r>
      <w:r>
        <w:rPr>
          <w:rFonts w:hint="eastAsia" w:ascii="Times New Roman" w:hAnsi="Times New Roman" w:cs="Times New Roman"/>
          <w:sz w:val="24"/>
          <w:szCs w:val="24"/>
        </w:rPr>
        <w:t>r</w:t>
      </w:r>
      <w:r>
        <w:rPr>
          <w:rFonts w:ascii="Times New Roman" w:hAnsi="Times New Roman" w:cs="Times New Roman"/>
          <w:sz w:val="24"/>
          <w:szCs w:val="24"/>
        </w:rPr>
        <w:t>espons</w:t>
      </w:r>
      <w:r>
        <w:rPr>
          <w:rFonts w:hint="eastAsia" w:ascii="Times New Roman" w:hAnsi="Times New Roman" w:cs="Times New Roman"/>
          <w:sz w:val="24"/>
          <w:szCs w:val="24"/>
        </w:rPr>
        <w:t>ion</w:t>
      </w:r>
      <w:r>
        <w:rPr>
          <w:rFonts w:ascii="Times New Roman" w:hAnsi="Times New Roman" w:cs="Times New Roman"/>
          <w:sz w:val="24"/>
          <w:szCs w:val="24"/>
        </w:rPr>
        <w:t xml:space="preserve"> of LUAD by acting on FGF5. The function of proteins encoded by FGF4 is similar to FGF5. But, gene FGF4 and FGF3, another oncogenic growth factor, are located closely on chromosome 11. Co-amplification of both genes was found in various kinds of human tumors. Drugs Sorafenib</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and PD-0325901 can show sensitivity in the </w:t>
      </w:r>
      <w:r>
        <w:rPr>
          <w:rFonts w:hint="eastAsia" w:ascii="Times New Roman" w:hAnsi="Times New Roman" w:cs="Times New Roman"/>
          <w:sz w:val="24"/>
          <w:szCs w:val="24"/>
        </w:rPr>
        <w:t>c</w:t>
      </w:r>
      <w:r>
        <w:rPr>
          <w:rFonts w:ascii="Times New Roman" w:hAnsi="Times New Roman" w:cs="Times New Roman"/>
          <w:sz w:val="24"/>
          <w:szCs w:val="24"/>
        </w:rPr>
        <w:t xml:space="preserve">linical </w:t>
      </w:r>
      <w:r>
        <w:rPr>
          <w:rFonts w:hint="eastAsia" w:ascii="Times New Roman" w:hAnsi="Times New Roman" w:cs="Times New Roman"/>
          <w:sz w:val="24"/>
          <w:szCs w:val="24"/>
        </w:rPr>
        <w:t>r</w:t>
      </w:r>
      <w:r>
        <w:rPr>
          <w:rFonts w:ascii="Times New Roman" w:hAnsi="Times New Roman" w:cs="Times New Roman"/>
          <w:sz w:val="24"/>
          <w:szCs w:val="24"/>
        </w:rPr>
        <w:t>espons</w:t>
      </w:r>
      <w:r>
        <w:rPr>
          <w:rFonts w:hint="eastAsia" w:ascii="Times New Roman" w:hAnsi="Times New Roman" w:cs="Times New Roman"/>
          <w:sz w:val="24"/>
          <w:szCs w:val="24"/>
        </w:rPr>
        <w:t>ion</w:t>
      </w:r>
      <w:r>
        <w:rPr>
          <w:rFonts w:ascii="Times New Roman" w:hAnsi="Times New Roman" w:cs="Times New Roman"/>
          <w:sz w:val="24"/>
          <w:szCs w:val="24"/>
        </w:rPr>
        <w:t xml:space="preserve"> of LUAD by acting on FGF4.</w:t>
      </w:r>
      <w:r>
        <w:rPr>
          <w:sz w:val="24"/>
          <w:szCs w:val="24"/>
        </w:rPr>
        <w:t xml:space="preserve"> </w:t>
      </w:r>
      <w:r>
        <w:rPr>
          <w:rFonts w:ascii="Times New Roman" w:hAnsi="Times New Roman" w:cs="Times New Roman"/>
          <w:sz w:val="24"/>
          <w:szCs w:val="24"/>
        </w:rPr>
        <w:t>Mutations of gene MAX have been reported to be associated with hereditary pheochromocytoma.</w:t>
      </w:r>
      <w:r>
        <w:rPr>
          <w:sz w:val="24"/>
          <w:szCs w:val="24"/>
        </w:rPr>
        <w:t xml:space="preserve"> </w:t>
      </w:r>
      <w:r>
        <w:rPr>
          <w:rFonts w:ascii="Times New Roman" w:hAnsi="Times New Roman" w:cs="Times New Roman"/>
          <w:sz w:val="24"/>
          <w:szCs w:val="24"/>
        </w:rPr>
        <w:t>Proteins encoded by MAX are able to form homodimers and heterodimers with other family members, which include Mad, Mxi1 and Myc.</w:t>
      </w:r>
      <w:r>
        <w:rPr>
          <w:sz w:val="24"/>
          <w:szCs w:val="24"/>
        </w:rPr>
        <w:t xml:space="preserve"> </w:t>
      </w:r>
      <w:r>
        <w:rPr>
          <w:rFonts w:ascii="Times New Roman" w:hAnsi="Times New Roman" w:cs="Times New Roman"/>
          <w:sz w:val="24"/>
          <w:szCs w:val="24"/>
        </w:rPr>
        <w:t>Myc is an oncoprotein implicated in cell proliferation, differentiation and apoptosis. Drug Gefitinib</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and Thapsigargin acting </w:t>
      </w:r>
      <w:r>
        <w:rPr>
          <w:rFonts w:hint="eastAsia" w:ascii="Times New Roman" w:hAnsi="Times New Roman" w:cs="Times New Roman"/>
          <w:sz w:val="24"/>
          <w:szCs w:val="24"/>
        </w:rPr>
        <w:t>on</w:t>
      </w:r>
      <w:r>
        <w:rPr>
          <w:rFonts w:ascii="Times New Roman" w:hAnsi="Times New Roman" w:cs="Times New Roman"/>
          <w:sz w:val="24"/>
          <w:szCs w:val="24"/>
        </w:rPr>
        <w:t xml:space="preserve"> target genes MAX has shown sensitivity in the clinical responsion of LUAD.</w:t>
      </w:r>
    </w:p>
    <w:p>
      <w:pPr>
        <w:spacing w:line="440" w:lineRule="exact"/>
        <w:ind w:firstLine="480" w:firstLineChars="200"/>
        <w:rPr>
          <w:rFonts w:ascii="Times New Roman" w:hAnsi="Times New Roman" w:cs="Times New Roman"/>
          <w:sz w:val="24"/>
          <w:szCs w:val="24"/>
        </w:rPr>
      </w:pPr>
    </w:p>
    <w:p>
      <w:pPr>
        <w:spacing w:line="440" w:lineRule="exact"/>
        <w:ind w:firstLine="480" w:firstLineChars="200"/>
        <w:rPr>
          <w:rFonts w:ascii="Times New Roman" w:hAnsi="Times New Roman" w:cs="Times New Roman"/>
          <w:sz w:val="24"/>
          <w:szCs w:val="24"/>
        </w:rPr>
      </w:pPr>
    </w:p>
    <w:p>
      <w:pPr>
        <w:spacing w:line="440" w:lineRule="exact"/>
        <w:ind w:firstLine="480" w:firstLineChars="200"/>
        <w:rPr>
          <w:rFonts w:ascii="Times New Roman" w:hAnsi="Times New Roman" w:cs="Times New Roman"/>
          <w:sz w:val="24"/>
          <w:szCs w:val="24"/>
        </w:rPr>
      </w:pPr>
    </w:p>
    <w:p>
      <w:pPr>
        <w:spacing w:line="440" w:lineRule="exact"/>
        <w:ind w:firstLine="480" w:firstLineChars="200"/>
        <w:rPr>
          <w:rFonts w:ascii="Times New Roman" w:hAnsi="Times New Roman" w:cs="Times New Roman"/>
          <w:sz w:val="24"/>
          <w:szCs w:val="24"/>
        </w:rPr>
      </w:pPr>
    </w:p>
    <w:p>
      <w:pPr>
        <w:spacing w:line="440" w:lineRule="exact"/>
        <w:ind w:firstLine="480" w:firstLineChars="200"/>
        <w:rPr>
          <w:rFonts w:ascii="Times New Roman" w:hAnsi="Times New Roman" w:cs="Times New Roman"/>
          <w:sz w:val="24"/>
          <w:szCs w:val="24"/>
        </w:rPr>
      </w:pPr>
    </w:p>
    <w:p>
      <w:pPr>
        <w:spacing w:line="440" w:lineRule="exact"/>
        <w:ind w:firstLine="480" w:firstLineChars="200"/>
        <w:rPr>
          <w:rFonts w:ascii="Times New Roman" w:hAnsi="Times New Roman" w:cs="Times New Roman"/>
          <w:sz w:val="24"/>
          <w:szCs w:val="24"/>
        </w:rPr>
      </w:pPr>
    </w:p>
    <w:p>
      <w:pPr>
        <w:spacing w:line="440" w:lineRule="exact"/>
        <w:ind w:firstLine="480" w:firstLineChars="200"/>
        <w:rPr>
          <w:rFonts w:ascii="Times New Roman" w:hAnsi="Times New Roman" w:cs="Times New Roman"/>
          <w:sz w:val="24"/>
          <w:szCs w:val="24"/>
        </w:rPr>
      </w:pPr>
    </w:p>
    <w:p>
      <w:pPr>
        <w:spacing w:line="440" w:lineRule="exact"/>
        <w:ind w:firstLine="480" w:firstLineChars="200"/>
        <w:rPr>
          <w:rFonts w:ascii="Times New Roman" w:hAnsi="Times New Roman" w:cs="Times New Roman"/>
          <w:sz w:val="24"/>
          <w:szCs w:val="24"/>
        </w:rPr>
      </w:pPr>
    </w:p>
    <w:p>
      <w:pPr>
        <w:spacing w:line="440" w:lineRule="exact"/>
        <w:ind w:firstLine="480" w:firstLineChars="200"/>
        <w:rPr>
          <w:rFonts w:ascii="Times New Roman" w:hAnsi="Times New Roman" w:cs="Times New Roman"/>
          <w:sz w:val="24"/>
          <w:szCs w:val="24"/>
        </w:rPr>
      </w:pPr>
    </w:p>
    <w:bookmarkEnd w:id="16"/>
    <w:bookmarkEnd w:id="17"/>
    <w:p>
      <w:pPr>
        <w:tabs>
          <w:tab w:val="left" w:pos="1642"/>
        </w:tabs>
        <w:spacing w:line="440" w:lineRule="exact"/>
        <w:rPr>
          <w:rFonts w:ascii="Times New Roman" w:hAnsi="Times New Roman" w:cs="Times New Roman"/>
        </w:rPr>
      </w:pPr>
      <w:r>
        <w:rPr>
          <w:rFonts w:ascii="Times New Roman" w:hAnsi="Times New Roman" w:cs="Times New Roman"/>
          <w:b/>
        </w:rPr>
        <w:t xml:space="preserve">Table </w:t>
      </w:r>
      <w:r>
        <w:rPr>
          <w:rFonts w:hint="eastAsia" w:ascii="Times New Roman" w:hAnsi="Times New Roman" w:cs="Times New Roman"/>
          <w:b/>
        </w:rPr>
        <w:t>S</w:t>
      </w:r>
      <w:r>
        <w:rPr>
          <w:rFonts w:ascii="Times New Roman" w:hAnsi="Times New Roman" w:cs="Times New Roman"/>
          <w:b/>
        </w:rPr>
        <w:t xml:space="preserve">2.  </w:t>
      </w:r>
      <w:r>
        <w:rPr>
          <w:rFonts w:ascii="Times New Roman" w:hAnsi="Times New Roman" w:cs="Times New Roman"/>
        </w:rPr>
        <w:t xml:space="preserve">Drug targeted genes </w:t>
      </w:r>
      <w:r>
        <w:rPr>
          <w:rFonts w:hint="eastAsia" w:ascii="Times New Roman" w:hAnsi="Times New Roman" w:cs="Times New Roman"/>
        </w:rPr>
        <w:t>and</w:t>
      </w:r>
      <w:r>
        <w:rPr>
          <w:rFonts w:ascii="Times New Roman" w:hAnsi="Times New Roman" w:cs="Times New Roman"/>
        </w:rPr>
        <w:t xml:space="preserve"> </w:t>
      </w:r>
      <w:r>
        <w:rPr>
          <w:rFonts w:hint="eastAsia" w:ascii="Times New Roman" w:hAnsi="Times New Roman" w:cs="Times New Roman"/>
        </w:rPr>
        <w:t>effective</w:t>
      </w:r>
      <w:r>
        <w:rPr>
          <w:rFonts w:ascii="Times New Roman" w:hAnsi="Times New Roman" w:cs="Times New Roman"/>
        </w:rPr>
        <w:t xml:space="preserve"> </w:t>
      </w:r>
      <w:r>
        <w:rPr>
          <w:rFonts w:hint="eastAsia" w:ascii="Times New Roman" w:hAnsi="Times New Roman" w:cs="Times New Roman"/>
        </w:rPr>
        <w:t>drugs</w:t>
      </w:r>
      <w:r>
        <w:rPr>
          <w:rFonts w:ascii="Times New Roman" w:hAnsi="Times New Roman" w:cs="Times New Roman"/>
        </w:rPr>
        <w:t xml:space="preserve"> obtained by MMPDNB in the early stages of </w:t>
      </w:r>
      <w:r>
        <w:rPr>
          <w:rFonts w:hint="eastAsia" w:ascii="Times New Roman" w:hAnsi="Times New Roman" w:cs="Times New Roman"/>
        </w:rPr>
        <w:t xml:space="preserve">LUSC </w:t>
      </w:r>
      <w:r>
        <w:rPr>
          <w:rFonts w:ascii="Times New Roman" w:hAnsi="Times New Roman" w:cs="Times New Roman"/>
        </w:rPr>
        <w:t>cancer</w:t>
      </w:r>
    </w:p>
    <w:tbl>
      <w:tblPr>
        <w:tblStyle w:val="25"/>
        <w:tblpPr w:leftFromText="180" w:rightFromText="180" w:vertAnchor="text" w:horzAnchor="margin" w:tblpY="177"/>
        <w:tblW w:w="0" w:type="auto"/>
        <w:tblInd w:w="0" w:type="dxa"/>
        <w:tblLayout w:type="fixed"/>
        <w:tblCellMar>
          <w:top w:w="0" w:type="dxa"/>
          <w:left w:w="108" w:type="dxa"/>
          <w:bottom w:w="0" w:type="dxa"/>
          <w:right w:w="108" w:type="dxa"/>
        </w:tblCellMar>
      </w:tblPr>
      <w:tblGrid>
        <w:gridCol w:w="1155"/>
        <w:gridCol w:w="1155"/>
        <w:gridCol w:w="1437"/>
        <w:gridCol w:w="1640"/>
        <w:gridCol w:w="1276"/>
        <w:gridCol w:w="1643"/>
      </w:tblGrid>
      <w:tr>
        <w:tblPrEx>
          <w:tblCellMar>
            <w:top w:w="0" w:type="dxa"/>
            <w:left w:w="108" w:type="dxa"/>
            <w:bottom w:w="0" w:type="dxa"/>
            <w:right w:w="108" w:type="dxa"/>
          </w:tblCellMar>
        </w:tblPrEx>
        <w:tc>
          <w:tcPr>
            <w:tcW w:w="1155" w:type="dxa"/>
            <w:tcBorders>
              <w:top w:val="single" w:color="auto" w:sz="18" w:space="0"/>
              <w:bottom w:val="single" w:color="auto" w:sz="18"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C</w:t>
            </w:r>
            <w:r>
              <w:rPr>
                <w:rFonts w:ascii="Times New Roman" w:hAnsi="Times New Roman" w:cs="Times New Roman"/>
                <w:b/>
                <w:bCs/>
                <w:sz w:val="18"/>
                <w:szCs w:val="18"/>
              </w:rPr>
              <w:t>ancer</w:t>
            </w:r>
          </w:p>
        </w:tc>
        <w:tc>
          <w:tcPr>
            <w:tcW w:w="1155" w:type="dxa"/>
            <w:tcBorders>
              <w:top w:val="single" w:color="auto" w:sz="18" w:space="0"/>
              <w:bottom w:val="single" w:color="auto" w:sz="18"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Cancer Stage</w:t>
            </w:r>
          </w:p>
        </w:tc>
        <w:tc>
          <w:tcPr>
            <w:tcW w:w="1437" w:type="dxa"/>
            <w:tcBorders>
              <w:top w:val="single" w:color="auto" w:sz="18" w:space="0"/>
              <w:bottom w:val="single" w:color="auto" w:sz="18"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Sample with MMDNB</w:t>
            </w:r>
          </w:p>
        </w:tc>
        <w:tc>
          <w:tcPr>
            <w:tcW w:w="1640" w:type="dxa"/>
            <w:tcBorders>
              <w:top w:val="single" w:color="auto" w:sz="18" w:space="0"/>
              <w:bottom w:val="single" w:color="auto" w:sz="18"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Differential Genes in MMDNB</w:t>
            </w:r>
          </w:p>
        </w:tc>
        <w:tc>
          <w:tcPr>
            <w:tcW w:w="1276" w:type="dxa"/>
            <w:tcBorders>
              <w:top w:val="single" w:color="auto" w:sz="18" w:space="0"/>
              <w:bottom w:val="single" w:color="auto" w:sz="18"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Drug Target Gene</w:t>
            </w:r>
          </w:p>
        </w:tc>
        <w:tc>
          <w:tcPr>
            <w:tcW w:w="1643" w:type="dxa"/>
            <w:tcBorders>
              <w:top w:val="single" w:color="auto" w:sz="18" w:space="0"/>
              <w:bottom w:val="single" w:color="auto" w:sz="18"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D</w:t>
            </w:r>
            <w:r>
              <w:rPr>
                <w:rFonts w:ascii="Times New Roman" w:hAnsi="Times New Roman" w:cs="Times New Roman"/>
                <w:b/>
                <w:bCs/>
                <w:sz w:val="18"/>
                <w:szCs w:val="18"/>
              </w:rPr>
              <w:t>rug</w:t>
            </w:r>
          </w:p>
        </w:tc>
      </w:tr>
      <w:tr>
        <w:tblPrEx>
          <w:tblCellMar>
            <w:top w:w="0" w:type="dxa"/>
            <w:left w:w="108" w:type="dxa"/>
            <w:bottom w:w="0" w:type="dxa"/>
            <w:right w:w="108" w:type="dxa"/>
          </w:tblCellMar>
        </w:tblPrEx>
        <w:trPr>
          <w:trHeight w:val="20" w:hRule="atLeast"/>
        </w:trPr>
        <w:tc>
          <w:tcPr>
            <w:tcW w:w="1155" w:type="dxa"/>
            <w:vMerge w:val="restart"/>
            <w:tcBorders>
              <w:top w:val="single" w:color="auto" w:sz="18"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L</w:t>
            </w:r>
            <w:r>
              <w:rPr>
                <w:rFonts w:ascii="Times New Roman" w:hAnsi="Times New Roman" w:cs="Times New Roman"/>
                <w:b/>
                <w:bCs/>
                <w:sz w:val="18"/>
                <w:szCs w:val="18"/>
              </w:rPr>
              <w:t>USC</w:t>
            </w:r>
          </w:p>
        </w:tc>
        <w:tc>
          <w:tcPr>
            <w:tcW w:w="1155" w:type="dxa"/>
            <w:vMerge w:val="restart"/>
            <w:tcBorders>
              <w:top w:val="single" w:color="auto" w:sz="18" w:space="0"/>
            </w:tcBorders>
            <w:shd w:val="clear" w:color="auto" w:fill="D8D8D8" w:themeFill="background1" w:themeFillShade="D9"/>
            <w:vAlign w:val="center"/>
          </w:tcPr>
          <w:p>
            <w:pPr>
              <w:jc w:val="center"/>
              <w:rPr>
                <w:rFonts w:ascii="Times New Roman" w:hAnsi="Times New Roman" w:cs="Times New Roman"/>
                <w:sz w:val="18"/>
                <w:szCs w:val="18"/>
              </w:rPr>
            </w:pPr>
            <w:r>
              <w:rPr>
                <w:rFonts w:ascii="Times New Roman" w:hAnsi="Times New Roman" w:cs="Times New Roman"/>
                <w:sz w:val="18"/>
                <w:szCs w:val="18"/>
              </w:rPr>
              <w:t>Stage ia</w:t>
            </w:r>
          </w:p>
        </w:tc>
        <w:tc>
          <w:tcPr>
            <w:tcW w:w="1437" w:type="dxa"/>
            <w:tcBorders>
              <w:top w:val="single" w:color="auto" w:sz="18" w:space="0"/>
            </w:tcBorders>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1</w:t>
            </w:r>
          </w:p>
        </w:tc>
        <w:tc>
          <w:tcPr>
            <w:tcW w:w="1640" w:type="dxa"/>
            <w:tcBorders>
              <w:top w:val="single" w:color="auto" w:sz="18"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UPF2\SMG1</w:t>
            </w:r>
          </w:p>
        </w:tc>
        <w:tc>
          <w:tcPr>
            <w:tcW w:w="1276" w:type="dxa"/>
            <w:tcBorders>
              <w:top w:val="single" w:color="auto" w:sz="18"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SMG1</w:t>
            </w:r>
          </w:p>
        </w:tc>
        <w:tc>
          <w:tcPr>
            <w:tcW w:w="1643" w:type="dxa"/>
            <w:tcBorders>
              <w:top w:val="single" w:color="auto" w:sz="18"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PIK-93</w:t>
            </w:r>
          </w:p>
        </w:tc>
      </w:tr>
      <w:tr>
        <w:tblPrEx>
          <w:tblCellMar>
            <w:top w:w="0" w:type="dxa"/>
            <w:left w:w="108" w:type="dxa"/>
            <w:bottom w:w="0" w:type="dxa"/>
            <w:right w:w="108" w:type="dxa"/>
          </w:tblCellMar>
        </w:tblPrEx>
        <w:trPr>
          <w:trHeight w:val="2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1</w:t>
            </w:r>
            <w:r>
              <w:rPr>
                <w:rFonts w:ascii="Times New Roman" w:hAnsi="Times New Roman" w:cs="Times New Roman"/>
                <w:sz w:val="18"/>
                <w:szCs w:val="18"/>
              </w:rPr>
              <w:t>2</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MMP1\CMA1</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CMA1</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Fluorouracil</w:t>
            </w:r>
          </w:p>
        </w:tc>
      </w:tr>
      <w:tr>
        <w:tblPrEx>
          <w:tblCellMar>
            <w:top w:w="0" w:type="dxa"/>
            <w:left w:w="108" w:type="dxa"/>
            <w:bottom w:w="0" w:type="dxa"/>
            <w:right w:w="108" w:type="dxa"/>
          </w:tblCellMar>
        </w:tblPrEx>
        <w:trPr>
          <w:trHeight w:val="2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1</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GRHL3\CUL5</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CUL5</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Fluorouracil</w:t>
            </w:r>
          </w:p>
        </w:tc>
      </w:tr>
      <w:tr>
        <w:tblPrEx>
          <w:tblCellMar>
            <w:top w:w="0" w:type="dxa"/>
            <w:left w:w="108" w:type="dxa"/>
            <w:bottom w:w="0" w:type="dxa"/>
            <w:right w:w="108" w:type="dxa"/>
          </w:tblCellMar>
        </w:tblPrEx>
        <w:trPr>
          <w:trHeight w:val="2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restart"/>
            <w:tcBorders>
              <w:top w:val="single" w:color="auto" w:sz="4" w:space="0"/>
            </w:tcBorders>
            <w:shd w:val="clear" w:color="auto" w:fill="D8D8D8" w:themeFill="background1" w:themeFillShade="D9"/>
            <w:vAlign w:val="center"/>
          </w:tcPr>
          <w:p>
            <w:pPr>
              <w:jc w:val="center"/>
              <w:rPr>
                <w:rFonts w:ascii="Times New Roman" w:hAnsi="Times New Roman" w:cs="Times New Roman"/>
                <w:sz w:val="18"/>
                <w:szCs w:val="18"/>
              </w:rPr>
            </w:pPr>
            <w:r>
              <w:rPr>
                <w:rFonts w:ascii="Times New Roman" w:hAnsi="Times New Roman" w:cs="Times New Roman"/>
                <w:sz w:val="18"/>
                <w:szCs w:val="18"/>
              </w:rPr>
              <w:t>Stage i</w:t>
            </w:r>
            <w:r>
              <w:rPr>
                <w:rFonts w:hint="eastAsia" w:ascii="Times New Roman" w:hAnsi="Times New Roman" w:cs="Times New Roman"/>
                <w:sz w:val="18"/>
                <w:szCs w:val="18"/>
              </w:rPr>
              <w:t>b</w:t>
            </w:r>
          </w:p>
        </w:tc>
        <w:tc>
          <w:tcPr>
            <w:tcW w:w="1437" w:type="dxa"/>
            <w:tcBorders>
              <w:top w:val="single" w:color="auto" w:sz="4" w:space="0"/>
            </w:tcBorders>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1</w:t>
            </w:r>
            <w:r>
              <w:rPr>
                <w:rFonts w:ascii="Times New Roman" w:hAnsi="Times New Roman" w:cs="Times New Roman"/>
                <w:sz w:val="18"/>
                <w:szCs w:val="18"/>
              </w:rPr>
              <w:t>9</w:t>
            </w:r>
          </w:p>
        </w:tc>
        <w:tc>
          <w:tcPr>
            <w:tcW w:w="1640" w:type="dxa"/>
            <w:tcBorders>
              <w:top w:val="single" w:color="auto" w:sz="4"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RGS6\GTPBP4\NF2\STMN2</w:t>
            </w:r>
          </w:p>
        </w:tc>
        <w:tc>
          <w:tcPr>
            <w:tcW w:w="1276" w:type="dxa"/>
            <w:tcBorders>
              <w:top w:val="single" w:color="auto" w:sz="4"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NF2</w:t>
            </w:r>
          </w:p>
        </w:tc>
        <w:tc>
          <w:tcPr>
            <w:tcW w:w="1643" w:type="dxa"/>
            <w:tcBorders>
              <w:top w:val="single" w:color="auto" w:sz="4"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Afatinib</w:t>
            </w:r>
          </w:p>
        </w:tc>
      </w:tr>
      <w:tr>
        <w:tblPrEx>
          <w:tblCellMar>
            <w:top w:w="0" w:type="dxa"/>
            <w:left w:w="108" w:type="dxa"/>
            <w:bottom w:w="0" w:type="dxa"/>
            <w:right w:w="108" w:type="dxa"/>
          </w:tblCellMar>
        </w:tblPrEx>
        <w:trPr>
          <w:trHeight w:val="2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2</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PMS2\MLH3</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PMS2</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Fluorouracil</w:t>
            </w:r>
          </w:p>
        </w:tc>
      </w:tr>
      <w:tr>
        <w:tblPrEx>
          <w:tblCellMar>
            <w:top w:w="0" w:type="dxa"/>
            <w:left w:w="108" w:type="dxa"/>
            <w:bottom w:w="0" w:type="dxa"/>
            <w:right w:w="108" w:type="dxa"/>
          </w:tblCellMar>
        </w:tblPrEx>
        <w:trPr>
          <w:trHeight w:val="2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4</w:t>
            </w:r>
            <w:r>
              <w:rPr>
                <w:rFonts w:ascii="Times New Roman" w:hAnsi="Times New Roman" w:cs="Times New Roman"/>
                <w:sz w:val="18"/>
                <w:szCs w:val="18"/>
              </w:rPr>
              <w:t>0</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SIRT1\MEF2D</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SIRT1</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CX-5461</w:t>
            </w:r>
          </w:p>
        </w:tc>
      </w:tr>
      <w:tr>
        <w:tblPrEx>
          <w:tblCellMar>
            <w:top w:w="0" w:type="dxa"/>
            <w:left w:w="108" w:type="dxa"/>
            <w:bottom w:w="0" w:type="dxa"/>
            <w:right w:w="108" w:type="dxa"/>
          </w:tblCellMar>
        </w:tblPrEx>
        <w:trPr>
          <w:trHeight w:val="2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4</w:t>
            </w:r>
            <w:r>
              <w:rPr>
                <w:rFonts w:ascii="Times New Roman" w:hAnsi="Times New Roman" w:cs="Times New Roman"/>
                <w:sz w:val="18"/>
                <w:szCs w:val="18"/>
              </w:rPr>
              <w:t>1</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CDC42\IQGAP3</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IQGAP3</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Dasatinib</w:t>
            </w:r>
          </w:p>
        </w:tc>
      </w:tr>
      <w:tr>
        <w:tblPrEx>
          <w:tblCellMar>
            <w:top w:w="0" w:type="dxa"/>
            <w:left w:w="108" w:type="dxa"/>
            <w:bottom w:w="0" w:type="dxa"/>
            <w:right w:w="108" w:type="dxa"/>
          </w:tblCellMar>
        </w:tblPrEx>
        <w:trPr>
          <w:trHeight w:val="2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tcBorders>
              <w:bottom w:val="single" w:color="auto" w:sz="4" w:space="0"/>
            </w:tcBorders>
            <w:shd w:val="clear" w:color="auto" w:fill="D8D8D8" w:themeFill="background1" w:themeFillShade="D9"/>
            <w:vAlign w:val="center"/>
          </w:tcPr>
          <w:p>
            <w:pPr>
              <w:jc w:val="center"/>
              <w:rPr>
                <w:rFonts w:ascii="Times New Roman" w:hAnsi="Times New Roman" w:cs="Times New Roman"/>
                <w:sz w:val="18"/>
                <w:szCs w:val="18"/>
              </w:rPr>
            </w:pPr>
          </w:p>
        </w:tc>
        <w:tc>
          <w:tcPr>
            <w:tcW w:w="1437" w:type="dxa"/>
            <w:tcBorders>
              <w:bottom w:val="single" w:color="auto" w:sz="4" w:space="0"/>
            </w:tcBorders>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4</w:t>
            </w:r>
            <w:r>
              <w:rPr>
                <w:rFonts w:ascii="Times New Roman" w:hAnsi="Times New Roman" w:cs="Times New Roman"/>
                <w:sz w:val="18"/>
                <w:szCs w:val="18"/>
              </w:rPr>
              <w:t>7</w:t>
            </w:r>
          </w:p>
        </w:tc>
        <w:tc>
          <w:tcPr>
            <w:tcW w:w="1640" w:type="dxa"/>
            <w:tcBorders>
              <w:bottom w:val="single" w:color="auto" w:sz="4"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CTPS2\COPS2\COPS3\WNK4\SLC12A3\GMPS\-</w:t>
            </w:r>
          </w:p>
        </w:tc>
        <w:tc>
          <w:tcPr>
            <w:tcW w:w="1276" w:type="dxa"/>
            <w:tcBorders>
              <w:bottom w:val="single" w:color="auto" w:sz="4"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WNK4</w:t>
            </w:r>
          </w:p>
        </w:tc>
        <w:tc>
          <w:tcPr>
            <w:tcW w:w="1643" w:type="dxa"/>
            <w:tcBorders>
              <w:bottom w:val="single" w:color="auto" w:sz="4"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Fluorouracil</w:t>
            </w:r>
          </w:p>
        </w:tc>
      </w:tr>
      <w:tr>
        <w:tblPrEx>
          <w:tblCellMar>
            <w:top w:w="0" w:type="dxa"/>
            <w:left w:w="108" w:type="dxa"/>
            <w:bottom w:w="0" w:type="dxa"/>
            <w:right w:w="108" w:type="dxa"/>
          </w:tblCellMar>
        </w:tblPrEx>
        <w:trPr>
          <w:trHeight w:val="2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restart"/>
            <w:tcBorders>
              <w:top w:val="single" w:color="auto" w:sz="4" w:space="0"/>
            </w:tcBorders>
            <w:shd w:val="clear" w:color="auto" w:fill="D8D8D8" w:themeFill="background1" w:themeFillShade="D9"/>
            <w:vAlign w:val="center"/>
          </w:tcPr>
          <w:p>
            <w:pPr>
              <w:jc w:val="center"/>
              <w:rPr>
                <w:rFonts w:ascii="Times New Roman" w:hAnsi="Times New Roman" w:cs="Times New Roman"/>
                <w:sz w:val="18"/>
                <w:szCs w:val="18"/>
              </w:rPr>
            </w:pPr>
            <w:r>
              <w:rPr>
                <w:rFonts w:ascii="Times New Roman" w:hAnsi="Times New Roman" w:cs="Times New Roman"/>
                <w:sz w:val="18"/>
                <w:szCs w:val="18"/>
              </w:rPr>
              <w:t>Stage i</w:t>
            </w:r>
            <w:r>
              <w:rPr>
                <w:rFonts w:hint="eastAsia" w:ascii="Times New Roman" w:hAnsi="Times New Roman" w:cs="Times New Roman"/>
                <w:sz w:val="18"/>
                <w:szCs w:val="18"/>
              </w:rPr>
              <w:t>i</w:t>
            </w:r>
            <w:r>
              <w:rPr>
                <w:rFonts w:ascii="Times New Roman" w:hAnsi="Times New Roman" w:cs="Times New Roman"/>
                <w:sz w:val="18"/>
                <w:szCs w:val="18"/>
              </w:rPr>
              <w:t>a</w:t>
            </w:r>
          </w:p>
        </w:tc>
        <w:tc>
          <w:tcPr>
            <w:tcW w:w="1437" w:type="dxa"/>
            <w:tcBorders>
              <w:top w:val="single" w:color="auto" w:sz="4" w:space="0"/>
            </w:tcBorders>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6</w:t>
            </w:r>
          </w:p>
        </w:tc>
        <w:tc>
          <w:tcPr>
            <w:tcW w:w="1640" w:type="dxa"/>
            <w:tcBorders>
              <w:top w:val="single" w:color="auto" w:sz="4"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MAPK11\DUSP6</w:t>
            </w:r>
          </w:p>
        </w:tc>
        <w:tc>
          <w:tcPr>
            <w:tcW w:w="1276" w:type="dxa"/>
            <w:tcBorders>
              <w:top w:val="single" w:color="auto" w:sz="4"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MAPK11\DUSP6</w:t>
            </w:r>
          </w:p>
        </w:tc>
        <w:tc>
          <w:tcPr>
            <w:tcW w:w="1643" w:type="dxa"/>
            <w:tcBorders>
              <w:top w:val="single" w:color="auto" w:sz="4"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Fluorouracil</w:t>
            </w:r>
          </w:p>
        </w:tc>
      </w:tr>
      <w:tr>
        <w:tblPrEx>
          <w:tblCellMar>
            <w:top w:w="0" w:type="dxa"/>
            <w:left w:w="108" w:type="dxa"/>
            <w:bottom w:w="0" w:type="dxa"/>
            <w:right w:w="108" w:type="dxa"/>
          </w:tblCellMar>
        </w:tblPrEx>
        <w:trPr>
          <w:trHeight w:val="2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2</w:t>
            </w:r>
            <w:r>
              <w:rPr>
                <w:rFonts w:ascii="Times New Roman" w:hAnsi="Times New Roman" w:cs="Times New Roman"/>
                <w:sz w:val="18"/>
                <w:szCs w:val="18"/>
              </w:rPr>
              <w:t>9</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ABCG2\HIF1A\NOD1\NOD2</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ABCG2</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Fluorouracil</w:t>
            </w:r>
          </w:p>
        </w:tc>
      </w:tr>
      <w:tr>
        <w:tblPrEx>
          <w:tblCellMar>
            <w:top w:w="0" w:type="dxa"/>
            <w:left w:w="108" w:type="dxa"/>
            <w:bottom w:w="0" w:type="dxa"/>
            <w:right w:w="108" w:type="dxa"/>
          </w:tblCellMar>
        </w:tblPrEx>
        <w:trPr>
          <w:trHeight w:val="2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3</w:t>
            </w:r>
            <w:r>
              <w:rPr>
                <w:rFonts w:ascii="Times New Roman" w:hAnsi="Times New Roman" w:cs="Times New Roman"/>
                <w:sz w:val="18"/>
                <w:szCs w:val="18"/>
              </w:rPr>
              <w:t>3</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CHN1\RHOA</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RHOA</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Fluorouracil</w:t>
            </w:r>
          </w:p>
        </w:tc>
      </w:tr>
      <w:tr>
        <w:tblPrEx>
          <w:tblCellMar>
            <w:top w:w="0" w:type="dxa"/>
            <w:left w:w="108" w:type="dxa"/>
            <w:bottom w:w="0" w:type="dxa"/>
            <w:right w:w="108" w:type="dxa"/>
          </w:tblCellMar>
        </w:tblPrEx>
        <w:trPr>
          <w:trHeight w:val="80" w:hRule="atLeast"/>
        </w:trPr>
        <w:tc>
          <w:tcPr>
            <w:tcW w:w="1155" w:type="dxa"/>
            <w:vMerge w:val="continue"/>
            <w:tcBorders>
              <w:bottom w:val="single" w:color="auto" w:sz="18" w:space="0"/>
            </w:tcBorders>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tcBorders>
              <w:bottom w:val="single" w:color="auto" w:sz="18" w:space="0"/>
            </w:tcBorders>
            <w:shd w:val="clear" w:color="auto" w:fill="D8D8D8" w:themeFill="background1" w:themeFillShade="D9"/>
            <w:vAlign w:val="center"/>
          </w:tcPr>
          <w:p>
            <w:pPr>
              <w:jc w:val="center"/>
              <w:rPr>
                <w:rFonts w:ascii="Times New Roman" w:hAnsi="Times New Roman" w:cs="Times New Roman"/>
                <w:sz w:val="18"/>
                <w:szCs w:val="18"/>
              </w:rPr>
            </w:pPr>
          </w:p>
        </w:tc>
        <w:tc>
          <w:tcPr>
            <w:tcW w:w="1437" w:type="dxa"/>
            <w:tcBorders>
              <w:bottom w:val="single" w:color="auto" w:sz="18"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37</w:t>
            </w:r>
          </w:p>
        </w:tc>
        <w:tc>
          <w:tcPr>
            <w:tcW w:w="1640" w:type="dxa"/>
            <w:tcBorders>
              <w:bottom w:val="single" w:color="auto" w:sz="18"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HLA-DOB\HLA-DQA2\PLXNB3\MICAL1\-</w:t>
            </w:r>
          </w:p>
        </w:tc>
        <w:tc>
          <w:tcPr>
            <w:tcW w:w="1276" w:type="dxa"/>
            <w:tcBorders>
              <w:bottom w:val="single" w:color="auto" w:sz="18"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PLXNB3\MICAL1</w:t>
            </w:r>
          </w:p>
        </w:tc>
        <w:tc>
          <w:tcPr>
            <w:tcW w:w="1643" w:type="dxa"/>
            <w:tcBorders>
              <w:bottom w:val="single" w:color="auto" w:sz="18"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Dasatinib</w:t>
            </w:r>
            <w:r>
              <w:rPr>
                <w:rFonts w:hint="eastAsia" w:ascii="Times New Roman" w:hAnsi="Times New Roman" w:cs="Times New Roman"/>
                <w:sz w:val="18"/>
                <w:szCs w:val="18"/>
              </w:rPr>
              <w:t>、</w:t>
            </w:r>
            <w:r>
              <w:t xml:space="preserve"> </w:t>
            </w:r>
            <w:r>
              <w:rPr>
                <w:rFonts w:ascii="Times New Roman" w:hAnsi="Times New Roman" w:cs="Times New Roman"/>
                <w:sz w:val="18"/>
                <w:szCs w:val="18"/>
              </w:rPr>
              <w:t>Crizotinib</w:t>
            </w:r>
          </w:p>
        </w:tc>
      </w:tr>
    </w:tbl>
    <w:p>
      <w:pPr>
        <w:tabs>
          <w:tab w:val="left" w:pos="1642"/>
        </w:tabs>
        <w:spacing w:line="440" w:lineRule="exact"/>
        <w:rPr>
          <w:rFonts w:ascii="Times New Roman" w:hAnsi="Times New Roman" w:cs="Times New Roman"/>
          <w:b/>
        </w:rPr>
      </w:pPr>
    </w:p>
    <w:p>
      <w:pPr>
        <w:tabs>
          <w:tab w:val="left" w:pos="1642"/>
        </w:tabs>
        <w:spacing w:line="440" w:lineRule="exact"/>
        <w:rPr>
          <w:rFonts w:ascii="Times New Roman" w:hAnsi="Times New Roman" w:cs="Times New Roman"/>
          <w:b/>
        </w:rPr>
      </w:pPr>
    </w:p>
    <w:p>
      <w:pPr>
        <w:tabs>
          <w:tab w:val="left" w:pos="1642"/>
        </w:tabs>
        <w:spacing w:line="440" w:lineRule="exact"/>
        <w:rPr>
          <w:rFonts w:ascii="Times New Roman" w:hAnsi="Times New Roman" w:cs="Times New Roman"/>
          <w:b/>
        </w:rPr>
      </w:pPr>
    </w:p>
    <w:p>
      <w:pPr>
        <w:tabs>
          <w:tab w:val="left" w:pos="1642"/>
        </w:tabs>
        <w:spacing w:line="440" w:lineRule="exact"/>
        <w:rPr>
          <w:rFonts w:ascii="Times New Roman" w:hAnsi="Times New Roman" w:cs="Times New Roman"/>
          <w:b/>
        </w:rPr>
      </w:pPr>
    </w:p>
    <w:p>
      <w:pPr>
        <w:tabs>
          <w:tab w:val="left" w:pos="1642"/>
        </w:tabs>
        <w:spacing w:line="440" w:lineRule="exact"/>
        <w:rPr>
          <w:rFonts w:ascii="Times New Roman" w:hAnsi="Times New Roman" w:cs="Times New Roman"/>
          <w:b/>
        </w:rPr>
      </w:pPr>
    </w:p>
    <w:p>
      <w:pPr>
        <w:tabs>
          <w:tab w:val="left" w:pos="1642"/>
        </w:tabs>
        <w:spacing w:line="440" w:lineRule="exact"/>
        <w:rPr>
          <w:rFonts w:ascii="Times New Roman" w:hAnsi="Times New Roman" w:cs="Times New Roman"/>
          <w:b/>
        </w:rPr>
      </w:pPr>
    </w:p>
    <w:p>
      <w:pPr>
        <w:tabs>
          <w:tab w:val="left" w:pos="1642"/>
        </w:tabs>
        <w:spacing w:line="440" w:lineRule="exact"/>
        <w:rPr>
          <w:rFonts w:ascii="Times New Roman" w:hAnsi="Times New Roman" w:cs="Times New Roman"/>
          <w:b/>
        </w:rPr>
      </w:pPr>
    </w:p>
    <w:p>
      <w:pPr>
        <w:tabs>
          <w:tab w:val="left" w:pos="1642"/>
        </w:tabs>
        <w:spacing w:line="440" w:lineRule="exact"/>
        <w:rPr>
          <w:rFonts w:ascii="Times New Roman" w:hAnsi="Times New Roman" w:cs="Times New Roman"/>
          <w:b/>
        </w:rPr>
      </w:pPr>
    </w:p>
    <w:p>
      <w:pPr>
        <w:tabs>
          <w:tab w:val="left" w:pos="1642"/>
        </w:tabs>
        <w:spacing w:line="440" w:lineRule="exact"/>
        <w:rPr>
          <w:rFonts w:ascii="Times New Roman" w:hAnsi="Times New Roman" w:cs="Times New Roman"/>
          <w:b/>
        </w:rPr>
      </w:pPr>
    </w:p>
    <w:p>
      <w:pPr>
        <w:tabs>
          <w:tab w:val="left" w:pos="1642"/>
        </w:tabs>
        <w:spacing w:line="440" w:lineRule="exact"/>
        <w:rPr>
          <w:rFonts w:ascii="Times New Roman" w:hAnsi="Times New Roman" w:cs="Times New Roman"/>
          <w:b/>
        </w:rPr>
      </w:pPr>
    </w:p>
    <w:p>
      <w:pPr>
        <w:tabs>
          <w:tab w:val="left" w:pos="1642"/>
        </w:tabs>
        <w:spacing w:line="440" w:lineRule="exact"/>
        <w:rPr>
          <w:rFonts w:ascii="Times New Roman" w:hAnsi="Times New Roman" w:cs="Times New Roman"/>
          <w:b/>
        </w:rPr>
      </w:pPr>
    </w:p>
    <w:p>
      <w:pPr>
        <w:tabs>
          <w:tab w:val="left" w:pos="1642"/>
        </w:tabs>
        <w:spacing w:line="440" w:lineRule="exact"/>
        <w:rPr>
          <w:rFonts w:ascii="Times New Roman" w:hAnsi="Times New Roman" w:cs="Times New Roman"/>
          <w:b/>
        </w:rPr>
      </w:pPr>
    </w:p>
    <w:p>
      <w:pPr>
        <w:tabs>
          <w:tab w:val="left" w:pos="1642"/>
        </w:tabs>
        <w:spacing w:line="440" w:lineRule="exact"/>
        <w:rPr>
          <w:rFonts w:ascii="Times New Roman" w:hAnsi="Times New Roman" w:cs="Times New Roman"/>
          <w:b/>
        </w:rPr>
      </w:pPr>
    </w:p>
    <w:p>
      <w:pPr>
        <w:tabs>
          <w:tab w:val="left" w:pos="1642"/>
        </w:tabs>
        <w:spacing w:line="440" w:lineRule="exact"/>
        <w:rPr>
          <w:rFonts w:ascii="Times New Roman" w:hAnsi="Times New Roman" w:cs="Times New Roman"/>
          <w:b/>
        </w:rPr>
      </w:pPr>
    </w:p>
    <w:p>
      <w:pPr>
        <w:tabs>
          <w:tab w:val="left" w:pos="1642"/>
        </w:tabs>
        <w:spacing w:line="440" w:lineRule="exact"/>
        <w:rPr>
          <w:rFonts w:ascii="Times New Roman" w:hAnsi="Times New Roman" w:cs="Times New Roman"/>
        </w:rPr>
      </w:pPr>
      <w:r>
        <w:rPr>
          <w:rFonts w:ascii="Times New Roman" w:hAnsi="Times New Roman" w:cs="Times New Roman"/>
          <w:b/>
        </w:rPr>
        <w:t xml:space="preserve">Table </w:t>
      </w:r>
      <w:r>
        <w:rPr>
          <w:rFonts w:hint="eastAsia" w:ascii="Times New Roman" w:hAnsi="Times New Roman" w:cs="Times New Roman"/>
          <w:b/>
        </w:rPr>
        <w:t>S</w:t>
      </w:r>
      <w:r>
        <w:rPr>
          <w:rFonts w:ascii="Times New Roman" w:hAnsi="Times New Roman" w:cs="Times New Roman"/>
          <w:b/>
        </w:rPr>
        <w:t xml:space="preserve">3.  </w:t>
      </w:r>
      <w:r>
        <w:rPr>
          <w:rFonts w:ascii="Times New Roman" w:hAnsi="Times New Roman" w:cs="Times New Roman"/>
        </w:rPr>
        <w:t xml:space="preserve">Drug targets </w:t>
      </w:r>
      <w:r>
        <w:rPr>
          <w:rFonts w:hint="eastAsia" w:ascii="Times New Roman" w:hAnsi="Times New Roman" w:cs="Times New Roman"/>
        </w:rPr>
        <w:t>and</w:t>
      </w:r>
      <w:r>
        <w:rPr>
          <w:rFonts w:ascii="Times New Roman" w:hAnsi="Times New Roman" w:cs="Times New Roman"/>
        </w:rPr>
        <w:t xml:space="preserve"> </w:t>
      </w:r>
      <w:r>
        <w:rPr>
          <w:rFonts w:hint="eastAsia" w:ascii="Times New Roman" w:hAnsi="Times New Roman" w:cs="Times New Roman"/>
        </w:rPr>
        <w:t>effective</w:t>
      </w:r>
      <w:r>
        <w:rPr>
          <w:rFonts w:ascii="Times New Roman" w:hAnsi="Times New Roman" w:cs="Times New Roman"/>
        </w:rPr>
        <w:t xml:space="preserve"> </w:t>
      </w:r>
      <w:r>
        <w:rPr>
          <w:rFonts w:hint="eastAsia" w:ascii="Times New Roman" w:hAnsi="Times New Roman" w:cs="Times New Roman"/>
        </w:rPr>
        <w:t>drugs</w:t>
      </w:r>
      <w:r>
        <w:rPr>
          <w:rFonts w:ascii="Times New Roman" w:hAnsi="Times New Roman" w:cs="Times New Roman"/>
        </w:rPr>
        <w:t xml:space="preserve"> obtained by MMPDNB in the early stages of </w:t>
      </w:r>
      <w:r>
        <w:rPr>
          <w:rFonts w:hint="eastAsia" w:ascii="Times New Roman" w:hAnsi="Times New Roman" w:cs="Times New Roman"/>
        </w:rPr>
        <w:t>LUAD</w:t>
      </w:r>
      <w:r>
        <w:rPr>
          <w:rFonts w:ascii="Times New Roman" w:hAnsi="Times New Roman" w:cs="Times New Roman"/>
        </w:rPr>
        <w:t xml:space="preserve"> cancer</w:t>
      </w:r>
    </w:p>
    <w:tbl>
      <w:tblPr>
        <w:tblStyle w:val="25"/>
        <w:tblpPr w:leftFromText="180" w:rightFromText="180" w:vertAnchor="text" w:horzAnchor="margin" w:tblpY="177"/>
        <w:tblW w:w="0" w:type="auto"/>
        <w:tblInd w:w="0" w:type="dxa"/>
        <w:tblLayout w:type="fixed"/>
        <w:tblCellMar>
          <w:top w:w="0" w:type="dxa"/>
          <w:left w:w="108" w:type="dxa"/>
          <w:bottom w:w="0" w:type="dxa"/>
          <w:right w:w="108" w:type="dxa"/>
        </w:tblCellMar>
      </w:tblPr>
      <w:tblGrid>
        <w:gridCol w:w="1155"/>
        <w:gridCol w:w="1155"/>
        <w:gridCol w:w="1437"/>
        <w:gridCol w:w="1640"/>
        <w:gridCol w:w="1276"/>
        <w:gridCol w:w="1643"/>
      </w:tblGrid>
      <w:tr>
        <w:tblPrEx>
          <w:tblCellMar>
            <w:top w:w="0" w:type="dxa"/>
            <w:left w:w="108" w:type="dxa"/>
            <w:bottom w:w="0" w:type="dxa"/>
            <w:right w:w="108" w:type="dxa"/>
          </w:tblCellMar>
        </w:tblPrEx>
        <w:tc>
          <w:tcPr>
            <w:tcW w:w="1155" w:type="dxa"/>
            <w:tcBorders>
              <w:top w:val="single" w:color="auto" w:sz="18" w:space="0"/>
              <w:bottom w:val="single" w:color="666666" w:themeColor="text1" w:themeTint="99" w:sz="4" w:space="0"/>
              <w:insideH w:val="single" w:sz="4"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C</w:t>
            </w:r>
            <w:r>
              <w:rPr>
                <w:rFonts w:ascii="Times New Roman" w:hAnsi="Times New Roman" w:cs="Times New Roman"/>
                <w:b/>
                <w:bCs/>
                <w:sz w:val="18"/>
                <w:szCs w:val="18"/>
              </w:rPr>
              <w:t>ancer</w:t>
            </w:r>
          </w:p>
        </w:tc>
        <w:tc>
          <w:tcPr>
            <w:tcW w:w="1155" w:type="dxa"/>
            <w:tcBorders>
              <w:top w:val="single" w:color="auto" w:sz="18" w:space="0"/>
              <w:bottom w:val="single" w:color="666666" w:themeColor="text1" w:themeTint="99" w:sz="4" w:space="0"/>
              <w:insideH w:val="single" w:sz="4"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Cancer Stage</w:t>
            </w:r>
          </w:p>
        </w:tc>
        <w:tc>
          <w:tcPr>
            <w:tcW w:w="1437" w:type="dxa"/>
            <w:tcBorders>
              <w:top w:val="single" w:color="auto" w:sz="18" w:space="0"/>
              <w:bottom w:val="single" w:color="666666" w:themeColor="text1" w:themeTint="99" w:sz="4" w:space="0"/>
              <w:insideH w:val="single" w:sz="4"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Sample with MMDNB</w:t>
            </w:r>
          </w:p>
        </w:tc>
        <w:tc>
          <w:tcPr>
            <w:tcW w:w="1640" w:type="dxa"/>
            <w:tcBorders>
              <w:top w:val="single" w:color="auto" w:sz="18" w:space="0"/>
              <w:bottom w:val="single" w:color="666666" w:themeColor="text1" w:themeTint="99" w:sz="4" w:space="0"/>
              <w:insideH w:val="single" w:sz="4"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Differential Genes in MMDNB</w:t>
            </w:r>
          </w:p>
        </w:tc>
        <w:tc>
          <w:tcPr>
            <w:tcW w:w="1276" w:type="dxa"/>
            <w:tcBorders>
              <w:top w:val="single" w:color="auto" w:sz="18" w:space="0"/>
              <w:bottom w:val="single" w:color="666666" w:themeColor="text1" w:themeTint="99" w:sz="4" w:space="0"/>
              <w:insideH w:val="single" w:sz="4"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ascii="Times New Roman" w:hAnsi="Times New Roman" w:cs="Times New Roman"/>
                <w:b/>
                <w:bCs/>
                <w:sz w:val="18"/>
                <w:szCs w:val="18"/>
              </w:rPr>
              <w:t>Drug Target Gene</w:t>
            </w:r>
          </w:p>
        </w:tc>
        <w:tc>
          <w:tcPr>
            <w:tcW w:w="1643" w:type="dxa"/>
            <w:tcBorders>
              <w:top w:val="single" w:color="auto" w:sz="18" w:space="0"/>
              <w:bottom w:val="single" w:color="666666" w:themeColor="text1" w:themeTint="99" w:sz="4" w:space="0"/>
              <w:insideH w:val="single" w:sz="4"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D</w:t>
            </w:r>
            <w:r>
              <w:rPr>
                <w:rFonts w:ascii="Times New Roman" w:hAnsi="Times New Roman" w:cs="Times New Roman"/>
                <w:b/>
                <w:bCs/>
                <w:sz w:val="18"/>
                <w:szCs w:val="18"/>
              </w:rPr>
              <w:t>rug</w:t>
            </w:r>
          </w:p>
        </w:tc>
      </w:tr>
      <w:tr>
        <w:tblPrEx>
          <w:tblCellMar>
            <w:top w:w="0" w:type="dxa"/>
            <w:left w:w="108" w:type="dxa"/>
            <w:bottom w:w="0" w:type="dxa"/>
            <w:right w:w="108" w:type="dxa"/>
          </w:tblCellMar>
        </w:tblPrEx>
        <w:trPr>
          <w:trHeight w:val="80" w:hRule="atLeast"/>
        </w:trPr>
        <w:tc>
          <w:tcPr>
            <w:tcW w:w="1155" w:type="dxa"/>
            <w:vMerge w:val="restart"/>
            <w:tcBorders>
              <w:top w:val="single" w:color="auto" w:sz="18" w:space="0"/>
            </w:tcBorders>
            <w:shd w:val="clear" w:color="auto" w:fill="BEBEBE" w:themeFill="background1" w:themeFillShade="BF"/>
            <w:vAlign w:val="center"/>
          </w:tcPr>
          <w:p>
            <w:pPr>
              <w:jc w:val="center"/>
              <w:rPr>
                <w:rFonts w:ascii="Times New Roman" w:hAnsi="Times New Roman" w:cs="Times New Roman"/>
                <w:b/>
                <w:bCs/>
                <w:sz w:val="18"/>
                <w:szCs w:val="18"/>
              </w:rPr>
            </w:pPr>
            <w:r>
              <w:rPr>
                <w:rFonts w:hint="eastAsia" w:ascii="Times New Roman" w:hAnsi="Times New Roman" w:cs="Times New Roman"/>
                <w:b/>
                <w:bCs/>
                <w:sz w:val="18"/>
                <w:szCs w:val="18"/>
              </w:rPr>
              <w:t>L</w:t>
            </w:r>
            <w:r>
              <w:rPr>
                <w:rFonts w:ascii="Times New Roman" w:hAnsi="Times New Roman" w:cs="Times New Roman"/>
                <w:b/>
                <w:bCs/>
                <w:sz w:val="18"/>
                <w:szCs w:val="18"/>
              </w:rPr>
              <w:t>UAD</w:t>
            </w:r>
          </w:p>
        </w:tc>
        <w:tc>
          <w:tcPr>
            <w:tcW w:w="1155" w:type="dxa"/>
            <w:vMerge w:val="restart"/>
            <w:tcBorders>
              <w:top w:val="single" w:color="auto" w:sz="18" w:space="0"/>
            </w:tcBorders>
            <w:shd w:val="clear" w:color="auto" w:fill="D8D8D8" w:themeFill="background1" w:themeFillShade="D9"/>
            <w:vAlign w:val="center"/>
          </w:tcPr>
          <w:p>
            <w:pPr>
              <w:jc w:val="center"/>
              <w:rPr>
                <w:rFonts w:ascii="Times New Roman" w:hAnsi="Times New Roman" w:cs="Times New Roman"/>
                <w:sz w:val="18"/>
                <w:szCs w:val="18"/>
              </w:rPr>
            </w:pPr>
            <w:r>
              <w:rPr>
                <w:rFonts w:ascii="Times New Roman" w:hAnsi="Times New Roman" w:cs="Times New Roman"/>
                <w:sz w:val="18"/>
                <w:szCs w:val="18"/>
              </w:rPr>
              <w:t>S</w:t>
            </w:r>
            <w:r>
              <w:rPr>
                <w:rFonts w:hint="eastAsia" w:ascii="Times New Roman" w:hAnsi="Times New Roman" w:cs="Times New Roman"/>
                <w:sz w:val="18"/>
                <w:szCs w:val="18"/>
              </w:rPr>
              <w:t>tage</w:t>
            </w:r>
            <w:r>
              <w:rPr>
                <w:rFonts w:ascii="Times New Roman" w:hAnsi="Times New Roman" w:cs="Times New Roman"/>
                <w:sz w:val="18"/>
                <w:szCs w:val="18"/>
              </w:rPr>
              <w:t xml:space="preserve"> </w:t>
            </w:r>
            <w:r>
              <w:rPr>
                <w:rFonts w:hint="eastAsia" w:ascii="Times New Roman" w:hAnsi="Times New Roman" w:cs="Times New Roman"/>
                <w:sz w:val="18"/>
                <w:szCs w:val="18"/>
              </w:rPr>
              <w:t>ia</w:t>
            </w:r>
          </w:p>
        </w:tc>
        <w:tc>
          <w:tcPr>
            <w:tcW w:w="1437" w:type="dxa"/>
            <w:tcBorders>
              <w:top w:val="single" w:color="auto" w:sz="18" w:space="0"/>
            </w:tcBorders>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5</w:t>
            </w:r>
            <w:r>
              <w:rPr>
                <w:rFonts w:ascii="Times New Roman" w:hAnsi="Times New Roman" w:cs="Times New Roman"/>
                <w:sz w:val="18"/>
                <w:szCs w:val="18"/>
              </w:rPr>
              <w:t>0</w:t>
            </w:r>
          </w:p>
        </w:tc>
        <w:tc>
          <w:tcPr>
            <w:tcW w:w="1640" w:type="dxa"/>
            <w:tcBorders>
              <w:top w:val="single" w:color="auto" w:sz="18"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PRPS1L1\PRPSAP2</w:t>
            </w:r>
          </w:p>
        </w:tc>
        <w:tc>
          <w:tcPr>
            <w:tcW w:w="1276" w:type="dxa"/>
            <w:tcBorders>
              <w:top w:val="single" w:color="auto" w:sz="18"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PRPS1L1</w:t>
            </w:r>
          </w:p>
        </w:tc>
        <w:tc>
          <w:tcPr>
            <w:tcW w:w="1643" w:type="dxa"/>
            <w:tcBorders>
              <w:top w:val="single" w:color="auto" w:sz="18"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Tipifarnib、Dasatinib、BLEOMYCIN</w:t>
            </w:r>
          </w:p>
        </w:tc>
      </w:tr>
      <w:tr>
        <w:tblPrEx>
          <w:tblCellMar>
            <w:top w:w="0" w:type="dxa"/>
            <w:left w:w="108" w:type="dxa"/>
            <w:bottom w:w="0" w:type="dxa"/>
            <w:right w:w="108" w:type="dxa"/>
          </w:tblCellMar>
        </w:tblPrEx>
        <w:trPr>
          <w:trHeight w:val="8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6</w:t>
            </w:r>
            <w:r>
              <w:rPr>
                <w:rFonts w:ascii="Times New Roman" w:hAnsi="Times New Roman" w:cs="Times New Roman"/>
                <w:sz w:val="18"/>
                <w:szCs w:val="18"/>
              </w:rPr>
              <w:t>8</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FGF18\FGF5</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FGF5</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Mitomycin C、Dasatinib、</w:t>
            </w:r>
          </w:p>
          <w:p>
            <w:pPr>
              <w:jc w:val="center"/>
              <w:rPr>
                <w:rFonts w:ascii="Times New Roman" w:hAnsi="Times New Roman" w:cs="Times New Roman"/>
                <w:sz w:val="18"/>
                <w:szCs w:val="18"/>
              </w:rPr>
            </w:pPr>
            <w:r>
              <w:rPr>
                <w:rFonts w:ascii="Times New Roman" w:hAnsi="Times New Roman" w:cs="Times New Roman"/>
                <w:sz w:val="18"/>
                <w:szCs w:val="18"/>
              </w:rPr>
              <w:t>PD-0325901</w:t>
            </w:r>
          </w:p>
        </w:tc>
      </w:tr>
      <w:tr>
        <w:tblPrEx>
          <w:tblCellMar>
            <w:top w:w="0" w:type="dxa"/>
            <w:left w:w="108" w:type="dxa"/>
            <w:bottom w:w="0" w:type="dxa"/>
            <w:right w:w="108" w:type="dxa"/>
          </w:tblCellMar>
        </w:tblPrEx>
        <w:trPr>
          <w:trHeight w:val="8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7</w:t>
            </w:r>
            <w:r>
              <w:rPr>
                <w:rFonts w:ascii="Times New Roman" w:hAnsi="Times New Roman" w:cs="Times New Roman"/>
                <w:sz w:val="18"/>
                <w:szCs w:val="18"/>
              </w:rPr>
              <w:t>6</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CYP4A11\SIRPG\PPARA\CD47</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CYP4A11</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Bortezomib</w:t>
            </w:r>
          </w:p>
        </w:tc>
      </w:tr>
      <w:tr>
        <w:tblPrEx>
          <w:tblCellMar>
            <w:top w:w="0" w:type="dxa"/>
            <w:left w:w="108" w:type="dxa"/>
            <w:bottom w:w="0" w:type="dxa"/>
            <w:right w:w="108" w:type="dxa"/>
          </w:tblCellMar>
        </w:tblPrEx>
        <w:trPr>
          <w:trHeight w:val="8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7</w:t>
            </w:r>
            <w:r>
              <w:rPr>
                <w:rFonts w:ascii="Times New Roman" w:hAnsi="Times New Roman" w:cs="Times New Roman"/>
                <w:sz w:val="18"/>
                <w:szCs w:val="18"/>
              </w:rPr>
              <w:t>7</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NEDD4L\SCN5A</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NEDD4L</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GSK-650394</w:t>
            </w:r>
          </w:p>
        </w:tc>
      </w:tr>
      <w:tr>
        <w:tblPrEx>
          <w:tblCellMar>
            <w:top w:w="0" w:type="dxa"/>
            <w:left w:w="108" w:type="dxa"/>
            <w:bottom w:w="0" w:type="dxa"/>
            <w:right w:w="108" w:type="dxa"/>
          </w:tblCellMar>
        </w:tblPrEx>
        <w:trPr>
          <w:trHeight w:val="8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8</w:t>
            </w:r>
            <w:r>
              <w:rPr>
                <w:rFonts w:ascii="Times New Roman" w:hAnsi="Times New Roman" w:cs="Times New Roman"/>
                <w:sz w:val="18"/>
                <w:szCs w:val="18"/>
              </w:rPr>
              <w:t>8</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NUDT21\CAPRIN1</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CAPRIN1</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Bicalutamide</w:t>
            </w:r>
          </w:p>
        </w:tc>
      </w:tr>
      <w:tr>
        <w:tblPrEx>
          <w:tblCellMar>
            <w:top w:w="0" w:type="dxa"/>
            <w:left w:w="108" w:type="dxa"/>
            <w:bottom w:w="0" w:type="dxa"/>
            <w:right w:w="108" w:type="dxa"/>
          </w:tblCellMar>
        </w:tblPrEx>
        <w:trPr>
          <w:trHeight w:val="8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9</w:t>
            </w:r>
            <w:r>
              <w:rPr>
                <w:rFonts w:ascii="Times New Roman" w:hAnsi="Times New Roman" w:cs="Times New Roman"/>
                <w:sz w:val="18"/>
                <w:szCs w:val="18"/>
              </w:rPr>
              <w:t>9</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PLRG1\CDC40\HSPA6\HSPA4</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HSPA6</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Bortezomib</w:t>
            </w:r>
          </w:p>
        </w:tc>
      </w:tr>
      <w:tr>
        <w:tblPrEx>
          <w:tblCellMar>
            <w:top w:w="0" w:type="dxa"/>
            <w:left w:w="108" w:type="dxa"/>
            <w:bottom w:w="0" w:type="dxa"/>
            <w:right w:w="108" w:type="dxa"/>
          </w:tblCellMar>
        </w:tblPrEx>
        <w:trPr>
          <w:trHeight w:val="8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1</w:t>
            </w:r>
            <w:r>
              <w:rPr>
                <w:rFonts w:ascii="Times New Roman" w:hAnsi="Times New Roman" w:cs="Times New Roman"/>
                <w:sz w:val="18"/>
                <w:szCs w:val="18"/>
              </w:rPr>
              <w:t>01</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TH\PSMA8</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PSMA8</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Bortezomib</w:t>
            </w:r>
          </w:p>
        </w:tc>
      </w:tr>
      <w:tr>
        <w:tblPrEx>
          <w:tblCellMar>
            <w:top w:w="0" w:type="dxa"/>
            <w:left w:w="108" w:type="dxa"/>
            <w:bottom w:w="0" w:type="dxa"/>
            <w:right w:w="108" w:type="dxa"/>
          </w:tblCellMar>
        </w:tblPrEx>
        <w:trPr>
          <w:trHeight w:val="8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1</w:t>
            </w:r>
            <w:r>
              <w:rPr>
                <w:rFonts w:ascii="Times New Roman" w:hAnsi="Times New Roman" w:cs="Times New Roman"/>
                <w:sz w:val="18"/>
                <w:szCs w:val="18"/>
              </w:rPr>
              <w:t>05</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SOX2\FGF4</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FGF4</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Sorafenib、</w:t>
            </w:r>
          </w:p>
          <w:p>
            <w:pPr>
              <w:jc w:val="center"/>
              <w:rPr>
                <w:rFonts w:ascii="Times New Roman" w:hAnsi="Times New Roman" w:cs="Times New Roman"/>
                <w:sz w:val="18"/>
                <w:szCs w:val="18"/>
              </w:rPr>
            </w:pPr>
            <w:r>
              <w:rPr>
                <w:rFonts w:ascii="Times New Roman" w:hAnsi="Times New Roman" w:cs="Times New Roman"/>
                <w:sz w:val="18"/>
                <w:szCs w:val="18"/>
              </w:rPr>
              <w:t>PD-0325901</w:t>
            </w:r>
          </w:p>
        </w:tc>
      </w:tr>
      <w:tr>
        <w:tblPrEx>
          <w:tblCellMar>
            <w:top w:w="0" w:type="dxa"/>
            <w:left w:w="108" w:type="dxa"/>
            <w:bottom w:w="0" w:type="dxa"/>
            <w:right w:w="108" w:type="dxa"/>
          </w:tblCellMar>
        </w:tblPrEx>
        <w:trPr>
          <w:trHeight w:val="8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restart"/>
            <w:tcBorders>
              <w:top w:val="single" w:color="auto" w:sz="4" w:space="0"/>
            </w:tcBorders>
            <w:shd w:val="clear" w:color="auto" w:fill="D8D8D8" w:themeFill="background1" w:themeFillShade="D9"/>
            <w:vAlign w:val="center"/>
          </w:tcPr>
          <w:p>
            <w:pPr>
              <w:jc w:val="center"/>
              <w:rPr>
                <w:rFonts w:ascii="Times New Roman" w:hAnsi="Times New Roman" w:cs="Times New Roman"/>
                <w:sz w:val="18"/>
                <w:szCs w:val="18"/>
              </w:rPr>
            </w:pPr>
            <w:r>
              <w:rPr>
                <w:rFonts w:ascii="Times New Roman" w:hAnsi="Times New Roman" w:cs="Times New Roman"/>
                <w:sz w:val="18"/>
                <w:szCs w:val="18"/>
              </w:rPr>
              <w:t>S</w:t>
            </w:r>
            <w:r>
              <w:rPr>
                <w:rFonts w:hint="eastAsia" w:ascii="Times New Roman" w:hAnsi="Times New Roman" w:cs="Times New Roman"/>
                <w:sz w:val="18"/>
                <w:szCs w:val="18"/>
              </w:rPr>
              <w:t>tage</w:t>
            </w:r>
            <w:r>
              <w:rPr>
                <w:rFonts w:ascii="Times New Roman" w:hAnsi="Times New Roman" w:cs="Times New Roman"/>
                <w:sz w:val="18"/>
                <w:szCs w:val="18"/>
              </w:rPr>
              <w:t xml:space="preserve"> </w:t>
            </w:r>
            <w:r>
              <w:rPr>
                <w:rFonts w:hint="eastAsia" w:ascii="Times New Roman" w:hAnsi="Times New Roman" w:cs="Times New Roman"/>
                <w:sz w:val="18"/>
                <w:szCs w:val="18"/>
              </w:rPr>
              <w:t>ib</w:t>
            </w:r>
          </w:p>
        </w:tc>
        <w:tc>
          <w:tcPr>
            <w:tcW w:w="1437" w:type="dxa"/>
            <w:tcBorders>
              <w:top w:val="single" w:color="auto" w:sz="4" w:space="0"/>
            </w:tcBorders>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5</w:t>
            </w:r>
            <w:r>
              <w:rPr>
                <w:rFonts w:ascii="Times New Roman" w:hAnsi="Times New Roman" w:cs="Times New Roman"/>
                <w:sz w:val="18"/>
                <w:szCs w:val="18"/>
              </w:rPr>
              <w:t>5</w:t>
            </w:r>
          </w:p>
        </w:tc>
        <w:tc>
          <w:tcPr>
            <w:tcW w:w="1640" w:type="dxa"/>
            <w:tcBorders>
              <w:top w:val="single" w:color="auto" w:sz="4"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P4HB\MTTP</w:t>
            </w:r>
          </w:p>
        </w:tc>
        <w:tc>
          <w:tcPr>
            <w:tcW w:w="1276" w:type="dxa"/>
            <w:tcBorders>
              <w:top w:val="single" w:color="auto" w:sz="4"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P4HB</w:t>
            </w:r>
          </w:p>
        </w:tc>
        <w:tc>
          <w:tcPr>
            <w:tcW w:w="1643" w:type="dxa"/>
            <w:tcBorders>
              <w:top w:val="single" w:color="auto" w:sz="4"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Thapsigargin、Dacomitinib</w:t>
            </w:r>
          </w:p>
        </w:tc>
      </w:tr>
      <w:tr>
        <w:tblPrEx>
          <w:tblCellMar>
            <w:top w:w="0" w:type="dxa"/>
            <w:left w:w="108" w:type="dxa"/>
            <w:bottom w:w="0" w:type="dxa"/>
            <w:right w:w="108" w:type="dxa"/>
          </w:tblCellMar>
        </w:tblPrEx>
        <w:trPr>
          <w:trHeight w:val="8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5</w:t>
            </w:r>
            <w:r>
              <w:rPr>
                <w:rFonts w:ascii="Times New Roman" w:hAnsi="Times New Roman" w:cs="Times New Roman"/>
                <w:sz w:val="18"/>
                <w:szCs w:val="18"/>
              </w:rPr>
              <w:t>6</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ARNTL2\SIM1</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ARNTL2</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Dasatinib</w:t>
            </w:r>
          </w:p>
        </w:tc>
      </w:tr>
      <w:tr>
        <w:tblPrEx>
          <w:tblCellMar>
            <w:top w:w="0" w:type="dxa"/>
            <w:left w:w="108" w:type="dxa"/>
            <w:bottom w:w="0" w:type="dxa"/>
            <w:right w:w="108" w:type="dxa"/>
          </w:tblCellMar>
        </w:tblPrEx>
        <w:trPr>
          <w:trHeight w:val="8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6</w:t>
            </w:r>
            <w:r>
              <w:rPr>
                <w:rFonts w:ascii="Times New Roman" w:hAnsi="Times New Roman" w:cs="Times New Roman"/>
                <w:sz w:val="18"/>
                <w:szCs w:val="18"/>
              </w:rPr>
              <w:t>6</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F2RL1\ST14</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F2RL1</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Bortezomib</w:t>
            </w:r>
          </w:p>
        </w:tc>
      </w:tr>
      <w:tr>
        <w:tblPrEx>
          <w:tblCellMar>
            <w:top w:w="0" w:type="dxa"/>
            <w:left w:w="108" w:type="dxa"/>
            <w:bottom w:w="0" w:type="dxa"/>
            <w:right w:w="108" w:type="dxa"/>
          </w:tblCellMar>
        </w:tblPrEx>
        <w:trPr>
          <w:trHeight w:val="8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8</w:t>
            </w:r>
            <w:r>
              <w:rPr>
                <w:rFonts w:ascii="Times New Roman" w:hAnsi="Times New Roman" w:cs="Times New Roman"/>
                <w:sz w:val="18"/>
                <w:szCs w:val="18"/>
              </w:rPr>
              <w:t>0</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SNAI1\MAX</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SNAI1\MAX</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Gefitinib</w:t>
            </w:r>
            <w:r>
              <w:rPr>
                <w:rFonts w:hint="eastAsia" w:ascii="Times New Roman" w:hAnsi="Times New Roman" w:cs="Times New Roman"/>
                <w:sz w:val="18"/>
                <w:szCs w:val="18"/>
              </w:rPr>
              <w:t>、</w:t>
            </w:r>
          </w:p>
          <w:p>
            <w:pPr>
              <w:jc w:val="center"/>
              <w:rPr>
                <w:rFonts w:ascii="Times New Roman" w:hAnsi="Times New Roman" w:cs="Times New Roman"/>
                <w:sz w:val="18"/>
                <w:szCs w:val="18"/>
              </w:rPr>
            </w:pPr>
            <w:r>
              <w:rPr>
                <w:rFonts w:ascii="Times New Roman" w:hAnsi="Times New Roman" w:cs="Times New Roman"/>
                <w:sz w:val="18"/>
                <w:szCs w:val="18"/>
              </w:rPr>
              <w:t>Thapsigargin</w:t>
            </w:r>
          </w:p>
        </w:tc>
      </w:tr>
      <w:tr>
        <w:tblPrEx>
          <w:tblCellMar>
            <w:top w:w="0" w:type="dxa"/>
            <w:left w:w="108" w:type="dxa"/>
            <w:bottom w:w="0" w:type="dxa"/>
            <w:right w:w="108" w:type="dxa"/>
          </w:tblCellMar>
        </w:tblPrEx>
        <w:trPr>
          <w:trHeight w:val="8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9</w:t>
            </w:r>
            <w:r>
              <w:rPr>
                <w:rFonts w:ascii="Times New Roman" w:hAnsi="Times New Roman" w:cs="Times New Roman"/>
                <w:sz w:val="18"/>
                <w:szCs w:val="18"/>
              </w:rPr>
              <w:t>0</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PRPH\LMNB1\RPL22\RPL11</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RPL11</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Neratinib</w:t>
            </w:r>
          </w:p>
        </w:tc>
      </w:tr>
      <w:tr>
        <w:tblPrEx>
          <w:tblCellMar>
            <w:top w:w="0" w:type="dxa"/>
            <w:left w:w="108" w:type="dxa"/>
            <w:bottom w:w="0" w:type="dxa"/>
            <w:right w:w="108" w:type="dxa"/>
          </w:tblCellMar>
        </w:tblPrEx>
        <w:trPr>
          <w:trHeight w:val="8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9</w:t>
            </w:r>
            <w:r>
              <w:rPr>
                <w:rFonts w:ascii="Times New Roman" w:hAnsi="Times New Roman" w:cs="Times New Roman"/>
                <w:sz w:val="18"/>
                <w:szCs w:val="18"/>
              </w:rPr>
              <w:t>1</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RPL4\RPL37</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RPL37</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Thapsigargin</w:t>
            </w:r>
          </w:p>
        </w:tc>
      </w:tr>
      <w:tr>
        <w:tblPrEx>
          <w:tblCellMar>
            <w:top w:w="0" w:type="dxa"/>
            <w:left w:w="108" w:type="dxa"/>
            <w:bottom w:w="0" w:type="dxa"/>
            <w:right w:w="108" w:type="dxa"/>
          </w:tblCellMar>
        </w:tblPrEx>
        <w:trPr>
          <w:trHeight w:val="80" w:hRule="atLeast"/>
        </w:trPr>
        <w:tc>
          <w:tcPr>
            <w:tcW w:w="1155" w:type="dxa"/>
            <w:vMerge w:val="continue"/>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shd w:val="clear" w:color="auto" w:fill="D8D8D8" w:themeFill="background1" w:themeFillShade="D9"/>
            <w:vAlign w:val="center"/>
          </w:tcPr>
          <w:p>
            <w:pPr>
              <w:jc w:val="center"/>
              <w:rPr>
                <w:rFonts w:ascii="Times New Roman" w:hAnsi="Times New Roman" w:cs="Times New Roman"/>
                <w:sz w:val="18"/>
                <w:szCs w:val="18"/>
              </w:rPr>
            </w:pPr>
          </w:p>
        </w:tc>
        <w:tc>
          <w:tcPr>
            <w:tcW w:w="1437" w:type="dxa"/>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9</w:t>
            </w:r>
            <w:r>
              <w:rPr>
                <w:rFonts w:ascii="Times New Roman" w:hAnsi="Times New Roman" w:cs="Times New Roman"/>
                <w:sz w:val="18"/>
                <w:szCs w:val="18"/>
              </w:rPr>
              <w:t>7</w:t>
            </w:r>
          </w:p>
        </w:tc>
        <w:tc>
          <w:tcPr>
            <w:tcW w:w="1640"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VPS13B\EXOC2</w:t>
            </w:r>
          </w:p>
        </w:tc>
        <w:tc>
          <w:tcPr>
            <w:tcW w:w="1276"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VPS13B</w:t>
            </w:r>
          </w:p>
        </w:tc>
        <w:tc>
          <w:tcPr>
            <w:tcW w:w="1643" w:type="dxa"/>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SB-216763</w:t>
            </w:r>
          </w:p>
        </w:tc>
      </w:tr>
      <w:tr>
        <w:tblPrEx>
          <w:tblCellMar>
            <w:top w:w="0" w:type="dxa"/>
            <w:left w:w="108" w:type="dxa"/>
            <w:bottom w:w="0" w:type="dxa"/>
            <w:right w:w="108" w:type="dxa"/>
          </w:tblCellMar>
        </w:tblPrEx>
        <w:trPr>
          <w:trHeight w:val="80" w:hRule="atLeast"/>
        </w:trPr>
        <w:tc>
          <w:tcPr>
            <w:tcW w:w="1155" w:type="dxa"/>
            <w:vMerge w:val="continue"/>
            <w:tcBorders>
              <w:bottom w:val="single" w:color="auto" w:sz="18" w:space="0"/>
            </w:tcBorders>
            <w:shd w:val="clear" w:color="auto" w:fill="BEBEBE" w:themeFill="background1" w:themeFillShade="BF"/>
            <w:vAlign w:val="center"/>
          </w:tcPr>
          <w:p>
            <w:pPr>
              <w:jc w:val="center"/>
              <w:rPr>
                <w:rFonts w:ascii="Times New Roman" w:hAnsi="Times New Roman" w:cs="Times New Roman"/>
                <w:b/>
                <w:bCs/>
                <w:sz w:val="18"/>
                <w:szCs w:val="18"/>
              </w:rPr>
            </w:pPr>
          </w:p>
        </w:tc>
        <w:tc>
          <w:tcPr>
            <w:tcW w:w="1155" w:type="dxa"/>
            <w:vMerge w:val="continue"/>
            <w:tcBorders>
              <w:bottom w:val="single" w:color="auto" w:sz="18" w:space="0"/>
            </w:tcBorders>
            <w:shd w:val="clear" w:color="auto" w:fill="D8D8D8" w:themeFill="background1" w:themeFillShade="D9"/>
            <w:vAlign w:val="center"/>
          </w:tcPr>
          <w:p>
            <w:pPr>
              <w:jc w:val="center"/>
              <w:rPr>
                <w:rFonts w:ascii="Times New Roman" w:hAnsi="Times New Roman" w:cs="Times New Roman"/>
                <w:sz w:val="18"/>
                <w:szCs w:val="18"/>
              </w:rPr>
            </w:pPr>
          </w:p>
        </w:tc>
        <w:tc>
          <w:tcPr>
            <w:tcW w:w="1437" w:type="dxa"/>
            <w:tcBorders>
              <w:bottom w:val="single" w:color="auto" w:sz="18" w:space="0"/>
            </w:tcBorders>
            <w:shd w:val="clear" w:color="auto" w:fill="auto"/>
            <w:vAlign w:val="center"/>
          </w:tcPr>
          <w:p>
            <w:pPr>
              <w:jc w:val="center"/>
              <w:rPr>
                <w:rFonts w:ascii="Times New Roman" w:hAnsi="Times New Roman" w:cs="Times New Roman"/>
                <w:sz w:val="18"/>
                <w:szCs w:val="18"/>
              </w:rPr>
            </w:pPr>
            <w:r>
              <w:rPr>
                <w:rFonts w:hint="eastAsia" w:ascii="Times New Roman" w:hAnsi="Times New Roman" w:cs="Times New Roman"/>
                <w:sz w:val="18"/>
                <w:szCs w:val="18"/>
              </w:rPr>
              <w:t>1</w:t>
            </w:r>
            <w:r>
              <w:rPr>
                <w:rFonts w:ascii="Times New Roman" w:hAnsi="Times New Roman" w:cs="Times New Roman"/>
                <w:sz w:val="18"/>
                <w:szCs w:val="18"/>
              </w:rPr>
              <w:t>00</w:t>
            </w:r>
          </w:p>
        </w:tc>
        <w:tc>
          <w:tcPr>
            <w:tcW w:w="1640" w:type="dxa"/>
            <w:tcBorders>
              <w:bottom w:val="single" w:color="auto" w:sz="18"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KCNN4\KCNN2\GRWD1\RFWD2</w:t>
            </w:r>
          </w:p>
        </w:tc>
        <w:tc>
          <w:tcPr>
            <w:tcW w:w="1276" w:type="dxa"/>
            <w:tcBorders>
              <w:bottom w:val="single" w:color="auto" w:sz="18"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KCNN4\GRWD1</w:t>
            </w:r>
          </w:p>
        </w:tc>
        <w:tc>
          <w:tcPr>
            <w:tcW w:w="1643" w:type="dxa"/>
            <w:tcBorders>
              <w:bottom w:val="single" w:color="auto" w:sz="18" w:space="0"/>
            </w:tcBorders>
            <w:shd w:val="clear" w:color="auto" w:fill="auto"/>
            <w:vAlign w:val="center"/>
          </w:tcPr>
          <w:p>
            <w:pPr>
              <w:jc w:val="center"/>
              <w:rPr>
                <w:rFonts w:ascii="Times New Roman" w:hAnsi="Times New Roman" w:cs="Times New Roman"/>
                <w:sz w:val="18"/>
                <w:szCs w:val="18"/>
              </w:rPr>
            </w:pPr>
            <w:r>
              <w:rPr>
                <w:rFonts w:ascii="Times New Roman" w:hAnsi="Times New Roman" w:cs="Times New Roman"/>
                <w:sz w:val="18"/>
                <w:szCs w:val="18"/>
              </w:rPr>
              <w:t>CX-5461\Thapsigargin</w:t>
            </w:r>
          </w:p>
        </w:tc>
      </w:tr>
    </w:tbl>
    <w:p>
      <w:pPr>
        <w:spacing w:before="156" w:beforeLines="50" w:after="156" w:afterLines="50" w:line="360" w:lineRule="auto"/>
        <w:rPr>
          <w:rFonts w:ascii="CMSSBX10" w:hAnsi="CMSSBX10" w:cs="CMSSBX10"/>
          <w:b/>
          <w:bCs/>
          <w:color w:val="151616"/>
          <w:kern w:val="0"/>
          <w:sz w:val="28"/>
          <w:szCs w:val="28"/>
        </w:rPr>
      </w:pPr>
      <w:r>
        <w:rPr>
          <w:rFonts w:ascii="Times New Roman" w:hAnsi="Times New Roman"/>
          <w:b/>
          <w:bCs/>
          <w:sz w:val="30"/>
          <w:szCs w:val="30"/>
        </w:rPr>
        <w:t>P</w:t>
      </w:r>
      <w:r>
        <w:rPr>
          <w:rFonts w:hint="eastAsia" w:ascii="Times New Roman" w:hAnsi="Times New Roman"/>
          <w:b/>
          <w:bCs/>
          <w:sz w:val="30"/>
          <w:szCs w:val="30"/>
        </w:rPr>
        <w:t>art</w:t>
      </w:r>
      <w:r>
        <w:rPr>
          <w:rFonts w:hint="eastAsia" w:ascii="Times New Roman" w:hAnsi="Times New Roman"/>
          <w:sz w:val="30"/>
          <w:szCs w:val="30"/>
        </w:rPr>
        <w:t xml:space="preserve"> </w:t>
      </w:r>
      <w:r>
        <w:rPr>
          <w:rFonts w:ascii="CMSSBX10" w:hAnsi="CMSSBX10" w:cs="CMSSBX10"/>
          <w:b/>
          <w:bCs/>
          <w:color w:val="151616"/>
          <w:kern w:val="0"/>
          <w:sz w:val="28"/>
          <w:szCs w:val="28"/>
        </w:rPr>
        <w:t>C</w:t>
      </w:r>
      <w:r>
        <w:rPr>
          <w:rFonts w:hint="eastAsia" w:ascii="CMSSBX10" w:hAnsi="CMSSBX10" w:cs="CMSSBX10"/>
          <w:b/>
          <w:bCs/>
          <w:color w:val="151616"/>
          <w:kern w:val="0"/>
          <w:sz w:val="28"/>
          <w:szCs w:val="28"/>
        </w:rPr>
        <w:t xml:space="preserve">: </w:t>
      </w:r>
      <w:r>
        <w:rPr>
          <w:rFonts w:ascii="CMSSBX10" w:hAnsi="CMSSBX10" w:cs="CMSSBX10"/>
          <w:b/>
          <w:bCs/>
          <w:color w:val="151616"/>
          <w:kern w:val="0"/>
          <w:sz w:val="28"/>
          <w:szCs w:val="28"/>
        </w:rPr>
        <w:t>Prognostic prediction of drug targeted gene of three type cancer data.</w:t>
      </w:r>
    </w:p>
    <w:p>
      <w:pPr>
        <w:spacing w:line="440" w:lineRule="exact"/>
        <w:rPr>
          <w:rFonts w:ascii="Times New Roman" w:hAnsi="Times New Roman" w:cs="Times New Roman"/>
          <w:sz w:val="24"/>
          <w:szCs w:val="24"/>
        </w:rPr>
      </w:pPr>
      <w:r>
        <w:rPr>
          <w:rFonts w:ascii="Times New Roman" w:hAnsi="Times New Roman" w:cs="Times New Roman"/>
          <w:sz w:val="24"/>
          <w:szCs w:val="24"/>
        </w:rPr>
        <w:t>For LUSC patients, none of drug targeted genes in multi-modal PDNBs cannot serve as survival risk markers.</w:t>
      </w:r>
      <w:r>
        <w:rPr>
          <w:rFonts w:ascii="Times New Roman" w:hAnsi="Times New Roman" w:eastAsia="宋体" w:cs="Times New Roman"/>
          <w:sz w:val="24"/>
          <w:lang w:val="de-DE"/>
        </w:rPr>
        <w:t xml:space="preserve"> However, we found that </w:t>
      </w:r>
      <w:r>
        <w:rPr>
          <w:rFonts w:ascii="Times New Roman" w:hAnsi="Times New Roman" w:eastAsia="宋体" w:cs="Times New Roman"/>
          <w:sz w:val="24"/>
        </w:rPr>
        <w:t>t</w:t>
      </w:r>
      <w:r>
        <w:rPr>
          <w:rFonts w:ascii="Times New Roman" w:hAnsi="Times New Roman" w:cs="Times New Roman"/>
          <w:sz w:val="24"/>
          <w:szCs w:val="24"/>
        </w:rPr>
        <w:t>here are two drug targeted genes in 18 drug targeted genes of LUAD which can actually divide all patients into discriminative high-risk and low-risk groups (</w:t>
      </w:r>
      <w:r>
        <w:rPr>
          <w:rFonts w:ascii="Times New Roman" w:hAnsi="Times New Roman" w:cs="Times New Roman"/>
          <w:b/>
          <w:bCs/>
          <w:sz w:val="24"/>
          <w:szCs w:val="24"/>
        </w:rPr>
        <w:t>Fig. S1</w:t>
      </w:r>
      <w:r>
        <w:rPr>
          <w:rFonts w:ascii="Times New Roman" w:hAnsi="Times New Roman" w:cs="Times New Roman"/>
          <w:sz w:val="24"/>
          <w:szCs w:val="24"/>
        </w:rPr>
        <w:t>).</w:t>
      </w:r>
    </w:p>
    <w:p>
      <w:pPr>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0" distR="0">
            <wp:extent cx="5274310" cy="220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203450"/>
                    </a:xfrm>
                    <a:prstGeom prst="rect">
                      <a:avLst/>
                    </a:prstGeom>
                  </pic:spPr>
                </pic:pic>
              </a:graphicData>
            </a:graphic>
          </wp:inline>
        </w:drawing>
      </w:r>
    </w:p>
    <w:p>
      <w:pPr>
        <w:ind w:firstLine="422" w:firstLineChars="200"/>
        <w:rPr>
          <w:rFonts w:ascii="Times New Roman" w:hAnsi="Times New Roman" w:cs="Times New Roman"/>
          <w:szCs w:val="21"/>
        </w:rPr>
      </w:pPr>
      <w:r>
        <w:rPr>
          <w:rFonts w:ascii="Times New Roman" w:hAnsi="Times New Roman" w:cs="Times New Roman"/>
          <w:b/>
        </w:rPr>
        <w:t xml:space="preserve">Figure S1. The survival analysis by drug targeted genes on TCGA LUAD data.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M R 10">
    <w:altName w:val="微软雅黑"/>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CMSSBX10">
    <w:altName w:val="Times New Roman"/>
    <w:panose1 w:val="000000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eerrrvxf05zpxexe0nxx2xefz5d5ftwwv52&quot;&gt;My EndNote Library&lt;record-ids&gt;&lt;item&gt;10&lt;/item&gt;&lt;item&gt;15&lt;/item&gt;&lt;item&gt;17&lt;/item&gt;&lt;item&gt;19&lt;/item&gt;&lt;item&gt;21&lt;/item&gt;&lt;item&gt;26&lt;/item&gt;&lt;item&gt;53&lt;/item&gt;&lt;/record-ids&gt;&lt;/item&gt;&lt;/Libraries&gt;"/>
  </w:docVars>
  <w:rsids>
    <w:rsidRoot w:val="004274DF"/>
    <w:rsid w:val="0000261E"/>
    <w:rsid w:val="00010109"/>
    <w:rsid w:val="000177F9"/>
    <w:rsid w:val="000243A4"/>
    <w:rsid w:val="00034580"/>
    <w:rsid w:val="00040476"/>
    <w:rsid w:val="00047A03"/>
    <w:rsid w:val="00060F37"/>
    <w:rsid w:val="00066AA5"/>
    <w:rsid w:val="00072A41"/>
    <w:rsid w:val="00090941"/>
    <w:rsid w:val="000B4B8A"/>
    <w:rsid w:val="000B662E"/>
    <w:rsid w:val="000B77DB"/>
    <w:rsid w:val="000D5DF8"/>
    <w:rsid w:val="000E0878"/>
    <w:rsid w:val="000E5366"/>
    <w:rsid w:val="000F41E7"/>
    <w:rsid w:val="001050B5"/>
    <w:rsid w:val="00120338"/>
    <w:rsid w:val="00140897"/>
    <w:rsid w:val="00141AFB"/>
    <w:rsid w:val="00147E0B"/>
    <w:rsid w:val="0015203D"/>
    <w:rsid w:val="001772C7"/>
    <w:rsid w:val="00193B5A"/>
    <w:rsid w:val="00197956"/>
    <w:rsid w:val="001A689F"/>
    <w:rsid w:val="001B03D1"/>
    <w:rsid w:val="001B548F"/>
    <w:rsid w:val="001C19AC"/>
    <w:rsid w:val="001C40A6"/>
    <w:rsid w:val="001D18BC"/>
    <w:rsid w:val="001E4BAA"/>
    <w:rsid w:val="001F68FF"/>
    <w:rsid w:val="0020285D"/>
    <w:rsid w:val="00212AF5"/>
    <w:rsid w:val="00212EC2"/>
    <w:rsid w:val="0021386F"/>
    <w:rsid w:val="00215D71"/>
    <w:rsid w:val="002176C2"/>
    <w:rsid w:val="002258F7"/>
    <w:rsid w:val="0024094C"/>
    <w:rsid w:val="0024430D"/>
    <w:rsid w:val="00247A45"/>
    <w:rsid w:val="00250E1C"/>
    <w:rsid w:val="00252C3E"/>
    <w:rsid w:val="00253669"/>
    <w:rsid w:val="00261C06"/>
    <w:rsid w:val="002701C8"/>
    <w:rsid w:val="0027440A"/>
    <w:rsid w:val="00275C41"/>
    <w:rsid w:val="002803AF"/>
    <w:rsid w:val="002875C5"/>
    <w:rsid w:val="002A48D8"/>
    <w:rsid w:val="002A5AA3"/>
    <w:rsid w:val="002B1A1C"/>
    <w:rsid w:val="002C0315"/>
    <w:rsid w:val="002C55C2"/>
    <w:rsid w:val="002C58E7"/>
    <w:rsid w:val="002F7C8A"/>
    <w:rsid w:val="003003C0"/>
    <w:rsid w:val="00302D76"/>
    <w:rsid w:val="00304DEF"/>
    <w:rsid w:val="003104D3"/>
    <w:rsid w:val="00314989"/>
    <w:rsid w:val="0032633B"/>
    <w:rsid w:val="003264D7"/>
    <w:rsid w:val="00327C42"/>
    <w:rsid w:val="00330F50"/>
    <w:rsid w:val="0034554E"/>
    <w:rsid w:val="003526FE"/>
    <w:rsid w:val="0036596B"/>
    <w:rsid w:val="00376EE7"/>
    <w:rsid w:val="003B14EB"/>
    <w:rsid w:val="003B22F4"/>
    <w:rsid w:val="003B55A0"/>
    <w:rsid w:val="003C78C9"/>
    <w:rsid w:val="003D03BA"/>
    <w:rsid w:val="003E3996"/>
    <w:rsid w:val="003E3E66"/>
    <w:rsid w:val="003E4321"/>
    <w:rsid w:val="003E5B6E"/>
    <w:rsid w:val="003F2745"/>
    <w:rsid w:val="003F4E66"/>
    <w:rsid w:val="003F7210"/>
    <w:rsid w:val="004030A9"/>
    <w:rsid w:val="004045AB"/>
    <w:rsid w:val="00411726"/>
    <w:rsid w:val="00412F26"/>
    <w:rsid w:val="0041321A"/>
    <w:rsid w:val="004141E4"/>
    <w:rsid w:val="004274DF"/>
    <w:rsid w:val="00430A1E"/>
    <w:rsid w:val="00434B04"/>
    <w:rsid w:val="0044420D"/>
    <w:rsid w:val="00457883"/>
    <w:rsid w:val="00467723"/>
    <w:rsid w:val="0047292E"/>
    <w:rsid w:val="00476DB1"/>
    <w:rsid w:val="00477399"/>
    <w:rsid w:val="00492518"/>
    <w:rsid w:val="0049489F"/>
    <w:rsid w:val="004B588E"/>
    <w:rsid w:val="004C07BE"/>
    <w:rsid w:val="004C225E"/>
    <w:rsid w:val="004D2614"/>
    <w:rsid w:val="004D2D9D"/>
    <w:rsid w:val="004D6AF0"/>
    <w:rsid w:val="004E716E"/>
    <w:rsid w:val="004F10A4"/>
    <w:rsid w:val="00501104"/>
    <w:rsid w:val="00503DFE"/>
    <w:rsid w:val="00510938"/>
    <w:rsid w:val="005173C8"/>
    <w:rsid w:val="00520277"/>
    <w:rsid w:val="005238FD"/>
    <w:rsid w:val="0052624F"/>
    <w:rsid w:val="005334B1"/>
    <w:rsid w:val="00553D43"/>
    <w:rsid w:val="00555C13"/>
    <w:rsid w:val="00555D0D"/>
    <w:rsid w:val="00556542"/>
    <w:rsid w:val="00556856"/>
    <w:rsid w:val="00577F0A"/>
    <w:rsid w:val="005A2410"/>
    <w:rsid w:val="005B4C1A"/>
    <w:rsid w:val="005C0226"/>
    <w:rsid w:val="005C22AC"/>
    <w:rsid w:val="005C40B5"/>
    <w:rsid w:val="005C5AC2"/>
    <w:rsid w:val="005C606A"/>
    <w:rsid w:val="005E0511"/>
    <w:rsid w:val="005E09D3"/>
    <w:rsid w:val="005E1A1D"/>
    <w:rsid w:val="005F13B4"/>
    <w:rsid w:val="005F5AD9"/>
    <w:rsid w:val="006054F5"/>
    <w:rsid w:val="0061215C"/>
    <w:rsid w:val="00645C86"/>
    <w:rsid w:val="00655826"/>
    <w:rsid w:val="00662ED5"/>
    <w:rsid w:val="006744AB"/>
    <w:rsid w:val="0067552F"/>
    <w:rsid w:val="00682F6A"/>
    <w:rsid w:val="006968E7"/>
    <w:rsid w:val="006A05D1"/>
    <w:rsid w:val="006B181E"/>
    <w:rsid w:val="006B2980"/>
    <w:rsid w:val="006C31C1"/>
    <w:rsid w:val="006E3B58"/>
    <w:rsid w:val="006F3E67"/>
    <w:rsid w:val="00701FCC"/>
    <w:rsid w:val="00706E01"/>
    <w:rsid w:val="007234D3"/>
    <w:rsid w:val="007302C4"/>
    <w:rsid w:val="007308B4"/>
    <w:rsid w:val="00740466"/>
    <w:rsid w:val="00744FA3"/>
    <w:rsid w:val="0076405F"/>
    <w:rsid w:val="0077078B"/>
    <w:rsid w:val="007803E1"/>
    <w:rsid w:val="0079276B"/>
    <w:rsid w:val="007927A2"/>
    <w:rsid w:val="007950CB"/>
    <w:rsid w:val="007C1ED4"/>
    <w:rsid w:val="007C6DCC"/>
    <w:rsid w:val="007D718F"/>
    <w:rsid w:val="007E031B"/>
    <w:rsid w:val="007E473D"/>
    <w:rsid w:val="007E7555"/>
    <w:rsid w:val="007F4751"/>
    <w:rsid w:val="008204F3"/>
    <w:rsid w:val="00822601"/>
    <w:rsid w:val="008248A8"/>
    <w:rsid w:val="00826914"/>
    <w:rsid w:val="008301BF"/>
    <w:rsid w:val="008423B5"/>
    <w:rsid w:val="00845F4C"/>
    <w:rsid w:val="00852977"/>
    <w:rsid w:val="00866A8E"/>
    <w:rsid w:val="00866F57"/>
    <w:rsid w:val="00877535"/>
    <w:rsid w:val="0089236F"/>
    <w:rsid w:val="00893091"/>
    <w:rsid w:val="008971E4"/>
    <w:rsid w:val="008A19D9"/>
    <w:rsid w:val="008A7DA9"/>
    <w:rsid w:val="008B290F"/>
    <w:rsid w:val="008D7675"/>
    <w:rsid w:val="008E033C"/>
    <w:rsid w:val="008E5D70"/>
    <w:rsid w:val="008F2510"/>
    <w:rsid w:val="008F2A50"/>
    <w:rsid w:val="008F6409"/>
    <w:rsid w:val="009010F9"/>
    <w:rsid w:val="009251D9"/>
    <w:rsid w:val="00941485"/>
    <w:rsid w:val="0095258E"/>
    <w:rsid w:val="00953F90"/>
    <w:rsid w:val="00954E95"/>
    <w:rsid w:val="00955BBA"/>
    <w:rsid w:val="009733C3"/>
    <w:rsid w:val="0099165B"/>
    <w:rsid w:val="00993D7B"/>
    <w:rsid w:val="00996493"/>
    <w:rsid w:val="00996831"/>
    <w:rsid w:val="009A3666"/>
    <w:rsid w:val="009B2283"/>
    <w:rsid w:val="009B38BA"/>
    <w:rsid w:val="009B6FF7"/>
    <w:rsid w:val="009D0E11"/>
    <w:rsid w:val="009E1659"/>
    <w:rsid w:val="009E7E13"/>
    <w:rsid w:val="009F5837"/>
    <w:rsid w:val="009F6C0E"/>
    <w:rsid w:val="00A133CF"/>
    <w:rsid w:val="00A13AB2"/>
    <w:rsid w:val="00A15A1D"/>
    <w:rsid w:val="00A26F17"/>
    <w:rsid w:val="00A32883"/>
    <w:rsid w:val="00A423D6"/>
    <w:rsid w:val="00A4635B"/>
    <w:rsid w:val="00A4711B"/>
    <w:rsid w:val="00A60DDD"/>
    <w:rsid w:val="00A67670"/>
    <w:rsid w:val="00A67E82"/>
    <w:rsid w:val="00A71D65"/>
    <w:rsid w:val="00A75DD8"/>
    <w:rsid w:val="00A811BC"/>
    <w:rsid w:val="00A821D1"/>
    <w:rsid w:val="00A91061"/>
    <w:rsid w:val="00A91FFE"/>
    <w:rsid w:val="00AA29B6"/>
    <w:rsid w:val="00AA2BBA"/>
    <w:rsid w:val="00AB2553"/>
    <w:rsid w:val="00AB7725"/>
    <w:rsid w:val="00AD0623"/>
    <w:rsid w:val="00AF1AAE"/>
    <w:rsid w:val="00AF4156"/>
    <w:rsid w:val="00AF567D"/>
    <w:rsid w:val="00AF6AFB"/>
    <w:rsid w:val="00B109FB"/>
    <w:rsid w:val="00B10F4F"/>
    <w:rsid w:val="00B31799"/>
    <w:rsid w:val="00B32913"/>
    <w:rsid w:val="00B35C12"/>
    <w:rsid w:val="00B379AF"/>
    <w:rsid w:val="00B44C8B"/>
    <w:rsid w:val="00B44E35"/>
    <w:rsid w:val="00B47C23"/>
    <w:rsid w:val="00B519D6"/>
    <w:rsid w:val="00B54477"/>
    <w:rsid w:val="00B56647"/>
    <w:rsid w:val="00B62818"/>
    <w:rsid w:val="00B65095"/>
    <w:rsid w:val="00B72CE4"/>
    <w:rsid w:val="00B83707"/>
    <w:rsid w:val="00B87552"/>
    <w:rsid w:val="00B94B41"/>
    <w:rsid w:val="00BA4134"/>
    <w:rsid w:val="00BD0B74"/>
    <w:rsid w:val="00BD19C4"/>
    <w:rsid w:val="00BD2CE0"/>
    <w:rsid w:val="00BD302E"/>
    <w:rsid w:val="00BD4255"/>
    <w:rsid w:val="00BD5454"/>
    <w:rsid w:val="00BE7E0A"/>
    <w:rsid w:val="00BF08ED"/>
    <w:rsid w:val="00BF6625"/>
    <w:rsid w:val="00C12858"/>
    <w:rsid w:val="00C14642"/>
    <w:rsid w:val="00C30189"/>
    <w:rsid w:val="00C40BE9"/>
    <w:rsid w:val="00C46312"/>
    <w:rsid w:val="00C51AAF"/>
    <w:rsid w:val="00C52BD3"/>
    <w:rsid w:val="00C62937"/>
    <w:rsid w:val="00C669E0"/>
    <w:rsid w:val="00C90940"/>
    <w:rsid w:val="00C97731"/>
    <w:rsid w:val="00CA37EA"/>
    <w:rsid w:val="00CB5922"/>
    <w:rsid w:val="00CB75DA"/>
    <w:rsid w:val="00CB7A25"/>
    <w:rsid w:val="00CC0B24"/>
    <w:rsid w:val="00CD1B30"/>
    <w:rsid w:val="00CE5C7A"/>
    <w:rsid w:val="00CF608D"/>
    <w:rsid w:val="00D00951"/>
    <w:rsid w:val="00D0099A"/>
    <w:rsid w:val="00D12F1B"/>
    <w:rsid w:val="00D170D4"/>
    <w:rsid w:val="00D250C4"/>
    <w:rsid w:val="00D334AC"/>
    <w:rsid w:val="00D3488C"/>
    <w:rsid w:val="00D36895"/>
    <w:rsid w:val="00D4551B"/>
    <w:rsid w:val="00D57902"/>
    <w:rsid w:val="00D608F8"/>
    <w:rsid w:val="00D705AD"/>
    <w:rsid w:val="00D71A18"/>
    <w:rsid w:val="00D72D85"/>
    <w:rsid w:val="00D7510E"/>
    <w:rsid w:val="00D7794B"/>
    <w:rsid w:val="00D8079B"/>
    <w:rsid w:val="00D84BAC"/>
    <w:rsid w:val="00DB4459"/>
    <w:rsid w:val="00DB5337"/>
    <w:rsid w:val="00DB5A2E"/>
    <w:rsid w:val="00DD45B1"/>
    <w:rsid w:val="00DE2498"/>
    <w:rsid w:val="00DE3310"/>
    <w:rsid w:val="00E1494D"/>
    <w:rsid w:val="00E15CC7"/>
    <w:rsid w:val="00E167E5"/>
    <w:rsid w:val="00E23E37"/>
    <w:rsid w:val="00E24329"/>
    <w:rsid w:val="00E31679"/>
    <w:rsid w:val="00E67229"/>
    <w:rsid w:val="00E7506C"/>
    <w:rsid w:val="00E90ABC"/>
    <w:rsid w:val="00EA2C55"/>
    <w:rsid w:val="00EB00F9"/>
    <w:rsid w:val="00EB5916"/>
    <w:rsid w:val="00EC0741"/>
    <w:rsid w:val="00EC1442"/>
    <w:rsid w:val="00EC1F19"/>
    <w:rsid w:val="00EC36E4"/>
    <w:rsid w:val="00ED53B8"/>
    <w:rsid w:val="00EE2B02"/>
    <w:rsid w:val="00EE58B9"/>
    <w:rsid w:val="00EE6B6E"/>
    <w:rsid w:val="00EF3D35"/>
    <w:rsid w:val="00EF3E7F"/>
    <w:rsid w:val="00EF6D29"/>
    <w:rsid w:val="00F0459E"/>
    <w:rsid w:val="00F12559"/>
    <w:rsid w:val="00F144F8"/>
    <w:rsid w:val="00F24E6A"/>
    <w:rsid w:val="00F27F0A"/>
    <w:rsid w:val="00F34519"/>
    <w:rsid w:val="00F40B41"/>
    <w:rsid w:val="00F46773"/>
    <w:rsid w:val="00F4712F"/>
    <w:rsid w:val="00F55AF7"/>
    <w:rsid w:val="00F65EA3"/>
    <w:rsid w:val="00F73767"/>
    <w:rsid w:val="00F73855"/>
    <w:rsid w:val="00F86192"/>
    <w:rsid w:val="00F94EC6"/>
    <w:rsid w:val="00FD2059"/>
    <w:rsid w:val="00FD6C96"/>
    <w:rsid w:val="00FE0D06"/>
    <w:rsid w:val="00FE3073"/>
    <w:rsid w:val="00FE6EB0"/>
    <w:rsid w:val="1D6F3B5A"/>
    <w:rsid w:val="30F86191"/>
    <w:rsid w:val="5FC61BFD"/>
    <w:rsid w:val="60560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3"/>
    <w:semiHidden/>
    <w:unhideWhenUsed/>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4"/>
    <w:qFormat/>
    <w:uiPriority w:val="10"/>
    <w:pPr>
      <w:spacing w:before="240" w:after="60"/>
      <w:jc w:val="center"/>
      <w:outlineLvl w:val="0"/>
    </w:pPr>
    <w:rPr>
      <w:rFonts w:ascii="Cambria" w:hAnsi="Cambria"/>
      <w:b/>
      <w:bCs/>
      <w:sz w:val="32"/>
      <w:szCs w:val="32"/>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unhideWhenUsed/>
    <w:uiPriority w:val="99"/>
    <w:rPr>
      <w:color w:val="0000FF"/>
      <w:u w:val="single"/>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character" w:customStyle="1" w:styleId="13">
    <w:name w:val="批注框文本 字符"/>
    <w:basedOn w:val="9"/>
    <w:link w:val="3"/>
    <w:semiHidden/>
    <w:qFormat/>
    <w:uiPriority w:val="99"/>
    <w:rPr>
      <w:sz w:val="18"/>
      <w:szCs w:val="18"/>
    </w:rPr>
  </w:style>
  <w:style w:type="character" w:customStyle="1" w:styleId="14">
    <w:name w:val="标题 字符1"/>
    <w:link w:val="6"/>
    <w:uiPriority w:val="10"/>
    <w:rPr>
      <w:rFonts w:ascii="Cambria" w:hAnsi="Cambria"/>
      <w:b/>
      <w:bCs/>
      <w:sz w:val="32"/>
      <w:szCs w:val="32"/>
    </w:rPr>
  </w:style>
  <w:style w:type="character" w:customStyle="1" w:styleId="15">
    <w:name w:val="标题 Char"/>
    <w:basedOn w:val="9"/>
    <w:uiPriority w:val="10"/>
    <w:rPr>
      <w:rFonts w:eastAsia="宋体" w:asciiTheme="majorHAnsi" w:hAnsiTheme="majorHAnsi" w:cstheme="majorBidi"/>
      <w:b/>
      <w:bCs/>
      <w:sz w:val="32"/>
      <w:szCs w:val="32"/>
    </w:rPr>
  </w:style>
  <w:style w:type="paragraph" w:styleId="16">
    <w:name w:val="List Paragraph"/>
    <w:basedOn w:val="1"/>
    <w:qFormat/>
    <w:uiPriority w:val="34"/>
    <w:pPr>
      <w:ind w:firstLine="420" w:firstLineChars="200"/>
    </w:pPr>
  </w:style>
  <w:style w:type="character" w:customStyle="1" w:styleId="17">
    <w:name w:val="标题 3 字符"/>
    <w:basedOn w:val="9"/>
    <w:link w:val="2"/>
    <w:qFormat/>
    <w:uiPriority w:val="9"/>
    <w:rPr>
      <w:rFonts w:ascii="宋体" w:hAnsi="宋体" w:eastAsia="宋体" w:cs="宋体"/>
      <w:b/>
      <w:bCs/>
      <w:kern w:val="0"/>
      <w:sz w:val="27"/>
      <w:szCs w:val="27"/>
    </w:rPr>
  </w:style>
  <w:style w:type="character" w:customStyle="1" w:styleId="18">
    <w:name w:val="apple-converted-space"/>
    <w:basedOn w:val="9"/>
    <w:qFormat/>
    <w:uiPriority w:val="0"/>
  </w:style>
  <w:style w:type="paragraph" w:customStyle="1" w:styleId="19">
    <w:name w:val="EndNote Bibliography Title"/>
    <w:basedOn w:val="1"/>
    <w:link w:val="20"/>
    <w:uiPriority w:val="0"/>
    <w:pPr>
      <w:jc w:val="center"/>
    </w:pPr>
    <w:rPr>
      <w:rFonts w:ascii="Calibri" w:hAnsi="Calibri" w:cs="Calibri"/>
      <w:sz w:val="20"/>
    </w:rPr>
  </w:style>
  <w:style w:type="character" w:customStyle="1" w:styleId="20">
    <w:name w:val="EndNote Bibliography Title 字符"/>
    <w:basedOn w:val="9"/>
    <w:link w:val="19"/>
    <w:uiPriority w:val="0"/>
    <w:rPr>
      <w:rFonts w:ascii="Calibri" w:hAnsi="Calibri" w:cs="Calibri"/>
      <w:sz w:val="20"/>
    </w:rPr>
  </w:style>
  <w:style w:type="paragraph" w:customStyle="1" w:styleId="21">
    <w:name w:val="EndNote Bibliography"/>
    <w:basedOn w:val="1"/>
    <w:link w:val="22"/>
    <w:qFormat/>
    <w:uiPriority w:val="0"/>
    <w:rPr>
      <w:rFonts w:ascii="Calibri" w:hAnsi="Calibri" w:cs="Calibri"/>
      <w:sz w:val="20"/>
    </w:rPr>
  </w:style>
  <w:style w:type="character" w:customStyle="1" w:styleId="22">
    <w:name w:val="EndNote Bibliography 字符"/>
    <w:basedOn w:val="9"/>
    <w:link w:val="21"/>
    <w:qFormat/>
    <w:uiPriority w:val="0"/>
    <w:rPr>
      <w:rFonts w:ascii="Calibri" w:hAnsi="Calibri" w:cs="Calibri"/>
      <w:sz w:val="20"/>
    </w:rPr>
  </w:style>
  <w:style w:type="character" w:customStyle="1" w:styleId="23">
    <w:name w:val="标题 字符"/>
    <w:uiPriority w:val="10"/>
    <w:rPr>
      <w:rFonts w:ascii="Cambria" w:hAnsi="Cambria"/>
      <w:b/>
      <w:bCs/>
      <w:sz w:val="32"/>
      <w:szCs w:val="32"/>
    </w:rPr>
  </w:style>
  <w:style w:type="paragraph" w:customStyle="1" w:styleId="24">
    <w:name w:val="Default"/>
    <w:qFormat/>
    <w:uiPriority w:val="0"/>
    <w:pPr>
      <w:widowControl w:val="0"/>
      <w:autoSpaceDE w:val="0"/>
      <w:autoSpaceDN w:val="0"/>
      <w:adjustRightInd w:val="0"/>
    </w:pPr>
    <w:rPr>
      <w:rFonts w:ascii="CM R 10" w:eastAsia="CM R 10" w:cs="CM R 10" w:hAnsiTheme="minorHAnsi"/>
      <w:color w:val="000000"/>
      <w:sz w:val="24"/>
      <w:szCs w:val="24"/>
      <w:lang w:val="en-US" w:eastAsia="zh-CN" w:bidi="ar-SA"/>
    </w:rPr>
  </w:style>
  <w:style w:type="table" w:customStyle="1" w:styleId="25">
    <w:name w:val="清单表 1 浅色1"/>
    <w:basedOn w:val="7"/>
    <w:qFormat/>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6">
    <w:name w:val="MTEquationSection"/>
    <w:basedOn w:val="9"/>
    <w:qFormat/>
    <w:uiPriority w:val="0"/>
    <w:rPr>
      <w:rFonts w:ascii="Times New Roman" w:hAnsi="Times New Roman" w:eastAsia="等线" w:cs="Times New Roman"/>
      <w:vanish/>
      <w:color w:val="FF0000"/>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999</Words>
  <Characters>5697</Characters>
  <Lines>47</Lines>
  <Paragraphs>13</Paragraphs>
  <TotalTime>0</TotalTime>
  <ScaleCrop>false</ScaleCrop>
  <LinksUpToDate>false</LinksUpToDate>
  <CharactersWithSpaces>6683</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2017-12-16T06:27:00Z</dcterms:created>
  <dc:creator>GWF</dc:creator>
  <cp:lastModifiedBy>Wilfong G.</cp:lastModifiedBy>
  <dcterms:modified xsi:type="dcterms:W3CDTF">2021-12-20T14:38:39Z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6EFAFB758C2C45A286CAEB6910387C40</vt:lpwstr>
  </property>
</Properties>
</file>